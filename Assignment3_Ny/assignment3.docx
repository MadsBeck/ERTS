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5E2C5" w14:textId="2AA564AD" w:rsidR="00B6312D" w:rsidRPr="00162AE2" w:rsidRDefault="00B6312D">
      <w:pPr>
        <w:autoSpaceDE/>
        <w:autoSpaceDN/>
        <w:adjustRightInd/>
        <w:spacing w:before="0"/>
      </w:pPr>
      <w:bookmarkStart w:id="72" w:name="_Toc315871097"/>
      <w:bookmarkStart w:id="73" w:name="_Toc325456222"/>
    </w:p>
    <w:p w14:paraId="054BFCA9" w14:textId="77777777" w:rsidR="00B6312D" w:rsidRPr="00162AE2" w:rsidRDefault="00B6312D">
      <w:pPr>
        <w:autoSpaceDE/>
        <w:autoSpaceDN/>
        <w:adjustRightInd/>
        <w:spacing w:before="0"/>
      </w:pPr>
    </w:p>
    <w:p w14:paraId="4F288130" w14:textId="77777777" w:rsidR="00B6312D" w:rsidRPr="00162AE2" w:rsidRDefault="00B6312D">
      <w:pPr>
        <w:autoSpaceDE/>
        <w:autoSpaceDN/>
        <w:adjustRightInd/>
        <w:spacing w:before="0"/>
      </w:pPr>
    </w:p>
    <w:p w14:paraId="4A8159B9" w14:textId="77777777" w:rsidR="00FD6E5B" w:rsidRPr="00162AE2" w:rsidRDefault="00FD6E5B">
      <w:pPr>
        <w:autoSpaceDE/>
        <w:autoSpaceDN/>
        <w:adjustRightInd/>
        <w:spacing w:before="0"/>
      </w:pPr>
    </w:p>
    <w:p w14:paraId="3C39B19A" w14:textId="3A5C79D7" w:rsidR="001D3A83" w:rsidRPr="00162AE2" w:rsidRDefault="001D3A83">
      <w:pPr>
        <w:autoSpaceDE/>
        <w:autoSpaceDN/>
        <w:adjustRightInd/>
        <w:spacing w:before="0"/>
      </w:pPr>
      <w:r w:rsidRPr="00162AE2">
        <w:t xml:space="preserve"> </w:t>
      </w:r>
    </w:p>
    <w:p w14:paraId="0C5F2D60" w14:textId="77777777" w:rsidR="001D3A83" w:rsidRPr="00162AE2" w:rsidRDefault="001D3A83">
      <w:pPr>
        <w:autoSpaceDE/>
        <w:autoSpaceDN/>
        <w:adjustRightInd/>
        <w:spacing w:before="0"/>
      </w:pPr>
    </w:p>
    <w:p w14:paraId="5FF0E534" w14:textId="77777777" w:rsidR="00B6312D" w:rsidRPr="00162AE2" w:rsidRDefault="00B6312D">
      <w:pPr>
        <w:autoSpaceDE/>
        <w:autoSpaceDN/>
        <w:adjustRightInd/>
        <w:spacing w:before="0"/>
        <w:rPr>
          <w:b/>
          <w:bCs w:val="0"/>
          <w:sz w:val="32"/>
          <w:szCs w:val="32"/>
        </w:rPr>
      </w:pPr>
    </w:p>
    <w:p w14:paraId="4EB22F2C" w14:textId="77777777" w:rsidR="007E5379" w:rsidRPr="007E460E" w:rsidRDefault="007E5379" w:rsidP="007E5379">
      <w:pPr>
        <w:spacing w:before="0"/>
        <w:jc w:val="center"/>
        <w:rPr>
          <w:rFonts w:ascii="TT15Et00" w:eastAsiaTheme="minorHAnsi" w:hAnsi="TT15Et00" w:cs="TT15Et00"/>
          <w:bCs w:val="0"/>
          <w:color w:val="1F497D"/>
          <w:spacing w:val="0"/>
          <w:sz w:val="72"/>
          <w:szCs w:val="72"/>
          <w:lang w:val="en-US" w:eastAsia="en-US"/>
        </w:rPr>
      </w:pPr>
      <w:r w:rsidRPr="007E460E">
        <w:rPr>
          <w:rFonts w:ascii="TT15Et00" w:eastAsiaTheme="minorHAnsi" w:hAnsi="TT15Et00" w:cs="TT15Et00"/>
          <w:bCs w:val="0"/>
          <w:color w:val="1F497D"/>
          <w:spacing w:val="0"/>
          <w:sz w:val="72"/>
          <w:szCs w:val="72"/>
          <w:lang w:val="en-US" w:eastAsia="en-US"/>
        </w:rPr>
        <w:t>Architecture and Design of</w:t>
      </w:r>
    </w:p>
    <w:p w14:paraId="24C88D84" w14:textId="665E9373" w:rsidR="007E5379" w:rsidRPr="007E460E" w:rsidRDefault="00764C36" w:rsidP="007E5379">
      <w:pPr>
        <w:spacing w:before="0"/>
        <w:jc w:val="center"/>
        <w:rPr>
          <w:rFonts w:ascii="TT15Et00" w:eastAsiaTheme="minorHAnsi" w:hAnsi="TT15Et00" w:cs="TT15Et00"/>
          <w:bCs w:val="0"/>
          <w:color w:val="1F497D"/>
          <w:spacing w:val="0"/>
          <w:sz w:val="72"/>
          <w:szCs w:val="72"/>
          <w:lang w:val="en-US" w:eastAsia="en-US"/>
        </w:rPr>
      </w:pPr>
      <w:r w:rsidRPr="007E460E">
        <w:rPr>
          <w:rFonts w:ascii="TT15Et00" w:eastAsiaTheme="minorHAnsi" w:hAnsi="TT15Et00" w:cs="TT15Et00"/>
          <w:bCs w:val="0"/>
          <w:color w:val="1F497D"/>
          <w:spacing w:val="0"/>
          <w:sz w:val="72"/>
          <w:szCs w:val="72"/>
          <w:lang w:val="en-US" w:eastAsia="en-US"/>
        </w:rPr>
        <w:t>Embedded Real-Time</w:t>
      </w:r>
    </w:p>
    <w:p w14:paraId="3CE9D553" w14:textId="77777777" w:rsidR="007E5379" w:rsidRPr="007E460E" w:rsidRDefault="007E5379" w:rsidP="007E5379">
      <w:pPr>
        <w:spacing w:before="0"/>
        <w:jc w:val="center"/>
        <w:rPr>
          <w:rFonts w:ascii="TT15Et00" w:eastAsiaTheme="minorHAnsi" w:hAnsi="TT15Et00" w:cs="TT15Et00"/>
          <w:bCs w:val="0"/>
          <w:color w:val="1F497D"/>
          <w:spacing w:val="0"/>
          <w:sz w:val="72"/>
          <w:szCs w:val="72"/>
          <w:lang w:val="en-US" w:eastAsia="en-US"/>
        </w:rPr>
      </w:pPr>
      <w:r w:rsidRPr="007E460E">
        <w:rPr>
          <w:rFonts w:ascii="TT15Et00" w:eastAsiaTheme="minorHAnsi" w:hAnsi="TT15Et00" w:cs="TT15Et00"/>
          <w:bCs w:val="0"/>
          <w:color w:val="1F497D"/>
          <w:spacing w:val="0"/>
          <w:sz w:val="72"/>
          <w:szCs w:val="72"/>
          <w:lang w:val="en-US" w:eastAsia="en-US"/>
        </w:rPr>
        <w:t>Systems</w:t>
      </w:r>
    </w:p>
    <w:p w14:paraId="51A3A0D8" w14:textId="1E76CD64" w:rsidR="00B6312D" w:rsidRPr="00162AE2" w:rsidRDefault="00B6312D" w:rsidP="00FD6E5B">
      <w:pPr>
        <w:jc w:val="center"/>
      </w:pPr>
    </w:p>
    <w:p w14:paraId="69AD7331" w14:textId="730311CA" w:rsidR="007E5379" w:rsidRPr="007E460E" w:rsidRDefault="007E5379" w:rsidP="007E5379">
      <w:pPr>
        <w:jc w:val="center"/>
        <w:rPr>
          <w:rFonts w:ascii="TT15Et00" w:eastAsiaTheme="minorHAnsi" w:hAnsi="TT15Et00" w:cs="TT15Et00"/>
          <w:bCs w:val="0"/>
          <w:color w:val="4F82BE"/>
          <w:spacing w:val="0"/>
          <w:sz w:val="40"/>
          <w:szCs w:val="40"/>
          <w:lang w:val="en-US" w:eastAsia="en-US"/>
        </w:rPr>
      </w:pPr>
      <w:r w:rsidRPr="007E460E">
        <w:rPr>
          <w:rFonts w:ascii="TT15Et00" w:eastAsiaTheme="minorHAnsi" w:hAnsi="TT15Et00" w:cs="TT15Et00"/>
          <w:bCs w:val="0"/>
          <w:color w:val="4F82BE"/>
          <w:spacing w:val="0"/>
          <w:sz w:val="40"/>
          <w:szCs w:val="40"/>
          <w:lang w:val="en-US" w:eastAsia="en-US"/>
        </w:rPr>
        <w:t xml:space="preserve">Journal on </w:t>
      </w:r>
      <w:r w:rsidR="004002DA">
        <w:rPr>
          <w:rFonts w:ascii="TT15Et00" w:eastAsiaTheme="minorHAnsi" w:hAnsi="TT15Et00" w:cs="TT15Et00"/>
          <w:bCs w:val="0"/>
          <w:color w:val="4F82BE"/>
          <w:spacing w:val="0"/>
          <w:sz w:val="40"/>
          <w:szCs w:val="40"/>
          <w:lang w:val="en-US" w:eastAsia="en-US"/>
        </w:rPr>
        <w:t>Assignment</w:t>
      </w:r>
      <w:r w:rsidRPr="007E460E">
        <w:rPr>
          <w:rFonts w:ascii="TT15Et00" w:eastAsiaTheme="minorHAnsi" w:hAnsi="TT15Et00" w:cs="TT15Et00"/>
          <w:bCs w:val="0"/>
          <w:color w:val="4F82BE"/>
          <w:spacing w:val="0"/>
          <w:sz w:val="40"/>
          <w:szCs w:val="40"/>
          <w:lang w:val="en-US" w:eastAsia="en-US"/>
        </w:rPr>
        <w:t xml:space="preserve"> </w:t>
      </w:r>
      <w:r w:rsidR="00EF7459">
        <w:rPr>
          <w:rFonts w:ascii="TT15Et00" w:eastAsiaTheme="minorHAnsi" w:hAnsi="TT15Et00" w:cs="TT15Et00"/>
          <w:bCs w:val="0"/>
          <w:color w:val="4F82BE"/>
          <w:spacing w:val="0"/>
          <w:sz w:val="40"/>
          <w:szCs w:val="40"/>
          <w:lang w:val="en-US" w:eastAsia="en-US"/>
        </w:rPr>
        <w:t>3</w:t>
      </w:r>
    </w:p>
    <w:p w14:paraId="3E2913EA" w14:textId="77777777" w:rsidR="007E5379" w:rsidRPr="007E460E" w:rsidRDefault="007E5379" w:rsidP="007E5379">
      <w:pPr>
        <w:jc w:val="center"/>
        <w:rPr>
          <w:rFonts w:ascii="TT15Et00" w:eastAsiaTheme="minorHAnsi" w:hAnsi="TT15Et00" w:cs="TT15Et00"/>
          <w:bCs w:val="0"/>
          <w:color w:val="4F82BE"/>
          <w:spacing w:val="0"/>
          <w:sz w:val="40"/>
          <w:szCs w:val="40"/>
          <w:lang w:val="en-US" w:eastAsia="en-US"/>
        </w:rPr>
      </w:pPr>
    </w:p>
    <w:p w14:paraId="48EDCE2D" w14:textId="248E86B5" w:rsidR="007E5379" w:rsidRPr="007E460E" w:rsidRDefault="007E5379" w:rsidP="007E5379">
      <w:pPr>
        <w:jc w:val="center"/>
        <w:rPr>
          <w:rFonts w:ascii="TT15Et00" w:eastAsiaTheme="minorHAnsi" w:hAnsi="TT15Et00" w:cs="TT15Et00"/>
          <w:bCs w:val="0"/>
          <w:color w:val="4F82BE"/>
          <w:spacing w:val="0"/>
          <w:sz w:val="40"/>
          <w:szCs w:val="40"/>
          <w:lang w:val="en-US" w:eastAsia="en-US"/>
        </w:rPr>
      </w:pPr>
      <w:r w:rsidRPr="007E460E">
        <w:rPr>
          <w:rFonts w:ascii="TT15Et00" w:eastAsiaTheme="minorHAnsi" w:hAnsi="TT15Et00" w:cs="TT15Et00"/>
          <w:bCs w:val="0"/>
          <w:color w:val="4F82BE"/>
          <w:spacing w:val="0"/>
          <w:sz w:val="40"/>
          <w:szCs w:val="40"/>
          <w:lang w:val="en-US" w:eastAsia="en-US"/>
        </w:rPr>
        <w:t xml:space="preserve">Group </w:t>
      </w:r>
      <w:r w:rsidR="00C54E78">
        <w:rPr>
          <w:rFonts w:ascii="TT15Et00" w:eastAsiaTheme="minorHAnsi" w:hAnsi="TT15Et00" w:cs="TT15Et00"/>
          <w:bCs w:val="0"/>
          <w:color w:val="4F82BE"/>
          <w:spacing w:val="0"/>
          <w:sz w:val="40"/>
          <w:szCs w:val="40"/>
          <w:lang w:val="en-US" w:eastAsia="en-US"/>
        </w:rPr>
        <w:t>4</w:t>
      </w:r>
    </w:p>
    <w:p w14:paraId="660B69D7" w14:textId="77777777" w:rsidR="007E5379" w:rsidRPr="007E460E" w:rsidRDefault="007E5379" w:rsidP="007E5379">
      <w:pPr>
        <w:rPr>
          <w:rFonts w:ascii="TT15Et00" w:eastAsiaTheme="minorHAnsi" w:hAnsi="TT15Et00" w:cs="TT15Et00"/>
          <w:bCs w:val="0"/>
          <w:color w:val="4F82BE"/>
          <w:spacing w:val="0"/>
          <w:sz w:val="40"/>
          <w:szCs w:val="40"/>
          <w:lang w:val="en-US" w:eastAsia="en-US"/>
        </w:rPr>
      </w:pPr>
    </w:p>
    <w:p w14:paraId="5EE8409C" w14:textId="77777777" w:rsidR="007E5379" w:rsidRPr="007E460E" w:rsidRDefault="007E5379" w:rsidP="007E5379">
      <w:pPr>
        <w:rPr>
          <w:rFonts w:ascii="TT15Et00" w:eastAsiaTheme="minorHAnsi" w:hAnsi="TT15Et00" w:cs="TT15Et00"/>
          <w:bCs w:val="0"/>
          <w:color w:val="4F82BE"/>
          <w:spacing w:val="0"/>
          <w:sz w:val="40"/>
          <w:szCs w:val="40"/>
          <w:lang w:val="en-US" w:eastAsia="en-US"/>
        </w:rPr>
      </w:pPr>
    </w:p>
    <w:p w14:paraId="0F0382E8" w14:textId="77777777" w:rsidR="007E5379" w:rsidRPr="007E460E" w:rsidRDefault="007E5379" w:rsidP="007E5379">
      <w:pPr>
        <w:rPr>
          <w:rFonts w:ascii="TT15Et00" w:eastAsiaTheme="minorHAnsi" w:hAnsi="TT15Et00" w:cs="TT15Et00"/>
          <w:bCs w:val="0"/>
          <w:color w:val="4F82BE"/>
          <w:spacing w:val="0"/>
          <w:sz w:val="40"/>
          <w:szCs w:val="40"/>
          <w:lang w:val="en-US" w:eastAsia="en-US"/>
        </w:rPr>
      </w:pPr>
    </w:p>
    <w:p w14:paraId="668DC87B" w14:textId="77777777" w:rsidR="007E5379" w:rsidRPr="007E460E" w:rsidRDefault="007E5379" w:rsidP="007E5379">
      <w:pPr>
        <w:rPr>
          <w:rFonts w:ascii="TT15Et00" w:eastAsiaTheme="minorHAnsi" w:hAnsi="TT15Et00" w:cs="TT15Et00"/>
          <w:bCs w:val="0"/>
          <w:color w:val="4F82BE"/>
          <w:spacing w:val="0"/>
          <w:sz w:val="40"/>
          <w:szCs w:val="40"/>
          <w:lang w:val="en-US" w:eastAsia="en-US"/>
        </w:rPr>
      </w:pPr>
    </w:p>
    <w:p w14:paraId="68510EDE" w14:textId="77777777" w:rsidR="007E5379" w:rsidRPr="00393C10" w:rsidRDefault="007E5379" w:rsidP="009876E2">
      <w:pPr>
        <w:rPr>
          <w:b/>
          <w:bCs w:val="0"/>
          <w:lang w:val="en-US" w:eastAsia="en-US"/>
        </w:rPr>
      </w:pPr>
      <w:r w:rsidRPr="00393C10">
        <w:rPr>
          <w:b/>
          <w:bCs w:val="0"/>
          <w:lang w:val="en-US" w:eastAsia="en-US"/>
        </w:rPr>
        <w:t>Authors:</w:t>
      </w:r>
    </w:p>
    <w:p w14:paraId="08B441FA" w14:textId="65DB3F55" w:rsidR="007E5379" w:rsidRDefault="009876E2" w:rsidP="009876E2">
      <w:pPr>
        <w:rPr>
          <w:lang w:val="en-US" w:eastAsia="en-US"/>
        </w:rPr>
      </w:pPr>
      <w:r>
        <w:rPr>
          <w:lang w:val="en-US" w:eastAsia="en-US"/>
        </w:rPr>
        <w:t xml:space="preserve">Rasmus B. Langhoff </w:t>
      </w:r>
      <w:r>
        <w:rPr>
          <w:lang w:val="en-US" w:eastAsia="en-US"/>
        </w:rPr>
        <w:tab/>
        <w:t>- study number 201506966</w:t>
      </w:r>
      <w:r>
        <w:rPr>
          <w:lang w:val="en-US" w:eastAsia="en-US"/>
        </w:rPr>
        <w:br/>
        <w:t xml:space="preserve">Martin W. </w:t>
      </w:r>
      <w:proofErr w:type="spellStart"/>
      <w:r>
        <w:rPr>
          <w:lang w:val="en-US" w:eastAsia="en-US"/>
        </w:rPr>
        <w:t>Kjær</w:t>
      </w:r>
      <w:proofErr w:type="spellEnd"/>
      <w:r>
        <w:rPr>
          <w:lang w:val="en-US" w:eastAsia="en-US"/>
        </w:rPr>
        <w:t xml:space="preserve"> </w:t>
      </w:r>
      <w:r>
        <w:rPr>
          <w:lang w:val="en-US" w:eastAsia="en-US"/>
        </w:rPr>
        <w:tab/>
        <w:t>- study number 201509268</w:t>
      </w:r>
    </w:p>
    <w:p w14:paraId="2719899B" w14:textId="27EDB814" w:rsidR="009876E2" w:rsidRPr="007E460E" w:rsidRDefault="009876E2" w:rsidP="009876E2">
      <w:pPr>
        <w:rPr>
          <w:lang w:val="en-US" w:eastAsia="en-US"/>
        </w:rPr>
      </w:pPr>
      <w:r>
        <w:rPr>
          <w:lang w:val="en-US" w:eastAsia="en-US"/>
        </w:rPr>
        <w:t>Mads M. Beck</w:t>
      </w:r>
      <w:r>
        <w:rPr>
          <w:lang w:val="en-US" w:eastAsia="en-US"/>
        </w:rPr>
        <w:tab/>
      </w:r>
      <w:r>
        <w:rPr>
          <w:lang w:val="en-US" w:eastAsia="en-US"/>
        </w:rPr>
        <w:tab/>
        <w:t>- study number 2015</w:t>
      </w:r>
      <w:r w:rsidR="00364F6E">
        <w:rPr>
          <w:lang w:val="en-US" w:eastAsia="en-US"/>
        </w:rPr>
        <w:t>08319</w:t>
      </w:r>
    </w:p>
    <w:p w14:paraId="0653D9CF" w14:textId="49C716CA" w:rsidR="007E5379" w:rsidRPr="007E460E" w:rsidRDefault="007E5379" w:rsidP="007E5379">
      <w:pPr>
        <w:spacing w:before="0"/>
        <w:rPr>
          <w:rFonts w:ascii="TT15Dt00" w:eastAsiaTheme="minorHAnsi" w:hAnsi="TT15Dt00" w:cs="TT15Dt00"/>
          <w:bCs w:val="0"/>
          <w:spacing w:val="0"/>
          <w:sz w:val="22"/>
          <w:szCs w:val="22"/>
          <w:lang w:val="en-US" w:eastAsia="en-US"/>
        </w:rPr>
      </w:pPr>
    </w:p>
    <w:p w14:paraId="59D78056" w14:textId="77777777" w:rsidR="007E5379" w:rsidRPr="007E460E" w:rsidRDefault="007E5379" w:rsidP="007E5379">
      <w:pPr>
        <w:spacing w:before="0"/>
        <w:rPr>
          <w:rFonts w:ascii="TT15Dt00" w:eastAsiaTheme="minorHAnsi" w:hAnsi="TT15Dt00" w:cs="TT15Dt00"/>
          <w:bCs w:val="0"/>
          <w:spacing w:val="0"/>
          <w:sz w:val="22"/>
          <w:szCs w:val="22"/>
          <w:lang w:val="en-US" w:eastAsia="en-US"/>
        </w:rPr>
      </w:pPr>
    </w:p>
    <w:p w14:paraId="3B634E8A" w14:textId="77777777" w:rsidR="007E5379" w:rsidRPr="007E460E" w:rsidRDefault="007E5379" w:rsidP="007E5379">
      <w:pPr>
        <w:spacing w:before="0"/>
        <w:rPr>
          <w:rFonts w:ascii="TT15Dt00" w:eastAsiaTheme="minorHAnsi" w:hAnsi="TT15Dt00" w:cs="TT15Dt00"/>
          <w:bCs w:val="0"/>
          <w:spacing w:val="0"/>
          <w:sz w:val="22"/>
          <w:szCs w:val="22"/>
          <w:lang w:val="en-US" w:eastAsia="en-US"/>
        </w:rPr>
      </w:pPr>
    </w:p>
    <w:p w14:paraId="6BC8E22A" w14:textId="77777777" w:rsidR="007E5379" w:rsidRPr="007E460E" w:rsidRDefault="007E5379" w:rsidP="007E5379">
      <w:pPr>
        <w:spacing w:before="0"/>
        <w:rPr>
          <w:rFonts w:ascii="TT15Dt00" w:eastAsiaTheme="minorHAnsi" w:hAnsi="TT15Dt00" w:cs="TT15Dt00"/>
          <w:bCs w:val="0"/>
          <w:spacing w:val="0"/>
          <w:sz w:val="22"/>
          <w:szCs w:val="22"/>
          <w:lang w:val="en-US" w:eastAsia="en-US"/>
        </w:rPr>
      </w:pPr>
    </w:p>
    <w:p w14:paraId="149963E4" w14:textId="77777777" w:rsidR="007E5379" w:rsidRPr="007E460E" w:rsidRDefault="007E5379" w:rsidP="007E5379">
      <w:pPr>
        <w:spacing w:before="0"/>
        <w:rPr>
          <w:rFonts w:ascii="TT15Dt00" w:eastAsiaTheme="minorHAnsi" w:hAnsi="TT15Dt00" w:cs="TT15Dt00"/>
          <w:bCs w:val="0"/>
          <w:spacing w:val="0"/>
          <w:sz w:val="22"/>
          <w:szCs w:val="22"/>
          <w:lang w:val="en-US" w:eastAsia="en-US"/>
        </w:rPr>
      </w:pPr>
    </w:p>
    <w:p w14:paraId="5B99D441" w14:textId="77777777" w:rsidR="007E5379" w:rsidRPr="007E460E" w:rsidRDefault="007E5379" w:rsidP="007E5379">
      <w:pPr>
        <w:spacing w:before="0"/>
        <w:rPr>
          <w:rFonts w:ascii="TT15Dt00" w:eastAsiaTheme="minorHAnsi" w:hAnsi="TT15Dt00" w:cs="TT15Dt00"/>
          <w:bCs w:val="0"/>
          <w:spacing w:val="0"/>
          <w:sz w:val="22"/>
          <w:szCs w:val="22"/>
          <w:lang w:val="en-US" w:eastAsia="en-US"/>
        </w:rPr>
      </w:pPr>
    </w:p>
    <w:p w14:paraId="3770A4D2" w14:textId="77777777" w:rsidR="007E5379" w:rsidRPr="009876E2" w:rsidRDefault="007E5379" w:rsidP="009876E2">
      <w:pPr>
        <w:rPr>
          <w:b/>
          <w:bCs w:val="0"/>
          <w:lang w:val="en-US" w:eastAsia="en-US"/>
        </w:rPr>
      </w:pPr>
      <w:r w:rsidRPr="009876E2">
        <w:rPr>
          <w:b/>
          <w:bCs w:val="0"/>
          <w:lang w:val="en-US" w:eastAsia="en-US"/>
        </w:rPr>
        <w:t>Supervisor:</w:t>
      </w:r>
    </w:p>
    <w:p w14:paraId="7B56F35D" w14:textId="05F47E73" w:rsidR="00B6312D" w:rsidRPr="00D90EFF" w:rsidRDefault="003A1ED6" w:rsidP="009876E2">
      <w:pPr>
        <w:rPr>
          <w:lang w:val="en-US" w:eastAsia="en-US"/>
        </w:rPr>
      </w:pPr>
      <w:r>
        <w:rPr>
          <w:lang w:val="en-US" w:eastAsia="en-US"/>
        </w:rPr>
        <w:t xml:space="preserve">Jalil </w:t>
      </w:r>
      <w:proofErr w:type="spellStart"/>
      <w:r w:rsidR="00EF7459" w:rsidRPr="00EF7459">
        <w:rPr>
          <w:lang w:val="en-US" w:eastAsia="en-US"/>
        </w:rPr>
        <w:t>Boudjadar</w:t>
      </w:r>
      <w:proofErr w:type="spellEnd"/>
    </w:p>
    <w:p w14:paraId="5F5BDEE7" w14:textId="77777777" w:rsidR="00FD6E5B" w:rsidRPr="00162AE2" w:rsidRDefault="00FD6E5B" w:rsidP="00FD6E5B"/>
    <w:bookmarkEnd w:id="72"/>
    <w:bookmarkEnd w:id="73"/>
    <w:p w14:paraId="489FB2C9" w14:textId="77777777" w:rsidR="003E64D0" w:rsidRDefault="003E64D0" w:rsidP="003E64D0">
      <w:pPr>
        <w:jc w:val="center"/>
        <w:rPr>
          <w:b/>
        </w:rPr>
      </w:pPr>
    </w:p>
    <w:p w14:paraId="5E9F1532" w14:textId="77777777" w:rsidR="00B6312D" w:rsidRPr="00162AE2" w:rsidRDefault="00B6312D" w:rsidP="00B6312D"/>
    <w:sdt>
      <w:sdtPr>
        <w:rPr>
          <w:rFonts w:ascii="Arial Narrow" w:eastAsia="SimSun" w:hAnsi="Arial Narrow" w:cs="Arial Narrow"/>
          <w:b w:val="0"/>
          <w:bCs/>
          <w:color w:val="auto"/>
          <w:spacing w:val="-3"/>
          <w:sz w:val="24"/>
          <w:szCs w:val="24"/>
          <w:lang w:val="en-GB" w:eastAsia="fi-FI"/>
        </w:rPr>
        <w:id w:val="1325777535"/>
        <w:docPartObj>
          <w:docPartGallery w:val="Table of Contents"/>
          <w:docPartUnique/>
        </w:docPartObj>
      </w:sdtPr>
      <w:sdtEndPr>
        <w:rPr>
          <w:rFonts w:ascii="Times New Roman" w:hAnsi="Times New Roman"/>
          <w:noProof/>
        </w:rPr>
      </w:sdtEndPr>
      <w:sdtContent>
        <w:p w14:paraId="65E7C3DF" w14:textId="571A502E" w:rsidR="00FD6E5B" w:rsidRPr="00162AE2" w:rsidRDefault="00FD6E5B">
          <w:pPr>
            <w:pStyle w:val="TOCHeading"/>
            <w:rPr>
              <w:lang w:val="en-GB"/>
            </w:rPr>
          </w:pPr>
          <w:r w:rsidRPr="00162AE2">
            <w:rPr>
              <w:lang w:val="en-GB"/>
            </w:rPr>
            <w:t>Contents</w:t>
          </w:r>
        </w:p>
        <w:p w14:paraId="424312C4" w14:textId="77777777" w:rsidR="007E460E" w:rsidRDefault="00FD6E5B">
          <w:pPr>
            <w:pStyle w:val="TOC1"/>
            <w:tabs>
              <w:tab w:val="left" w:pos="480"/>
              <w:tab w:val="right" w:leader="dot" w:pos="9628"/>
            </w:tabs>
            <w:rPr>
              <w:rFonts w:eastAsiaTheme="minorEastAsia" w:cstheme="minorBidi"/>
              <w:b w:val="0"/>
              <w:bCs w:val="0"/>
              <w:noProof/>
              <w:spacing w:val="0"/>
              <w:sz w:val="22"/>
              <w:szCs w:val="22"/>
              <w:lang w:val="da-DK" w:eastAsia="da-DK"/>
            </w:rPr>
          </w:pPr>
          <w:r w:rsidRPr="00162AE2">
            <w:fldChar w:fldCharType="begin"/>
          </w:r>
          <w:r w:rsidRPr="00162AE2">
            <w:instrText xml:space="preserve"> TOC \o "1-3" \h \z \u </w:instrText>
          </w:r>
          <w:r w:rsidRPr="00162AE2">
            <w:fldChar w:fldCharType="separate"/>
          </w:r>
          <w:hyperlink w:anchor="_Toc25225001" w:history="1">
            <w:r w:rsidR="007E460E" w:rsidRPr="00E751E5">
              <w:rPr>
                <w:rStyle w:val="Hyperlink"/>
                <w:noProof/>
              </w:rPr>
              <w:t>1</w:t>
            </w:r>
            <w:r w:rsidR="007E460E">
              <w:rPr>
                <w:rFonts w:eastAsiaTheme="minorEastAsia" w:cstheme="minorBidi"/>
                <w:b w:val="0"/>
                <w:bCs w:val="0"/>
                <w:noProof/>
                <w:spacing w:val="0"/>
                <w:sz w:val="22"/>
                <w:szCs w:val="22"/>
                <w:lang w:val="da-DK" w:eastAsia="da-DK"/>
              </w:rPr>
              <w:tab/>
            </w:r>
            <w:r w:rsidR="007E460E" w:rsidRPr="00E751E5">
              <w:rPr>
                <w:rStyle w:val="Hyperlink"/>
                <w:noProof/>
              </w:rPr>
              <w:t>Introduction</w:t>
            </w:r>
            <w:r w:rsidR="007E460E">
              <w:rPr>
                <w:noProof/>
                <w:webHidden/>
              </w:rPr>
              <w:tab/>
            </w:r>
            <w:r w:rsidR="007E460E">
              <w:rPr>
                <w:noProof/>
                <w:webHidden/>
              </w:rPr>
              <w:fldChar w:fldCharType="begin"/>
            </w:r>
            <w:r w:rsidR="007E460E">
              <w:rPr>
                <w:noProof/>
                <w:webHidden/>
              </w:rPr>
              <w:instrText xml:space="preserve"> PAGEREF _Toc25225001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2233BA6D" w14:textId="77777777" w:rsidR="007E460E" w:rsidRDefault="001978D6">
          <w:pPr>
            <w:pStyle w:val="TOC2"/>
            <w:tabs>
              <w:tab w:val="left" w:pos="960"/>
              <w:tab w:val="right" w:leader="dot" w:pos="9628"/>
            </w:tabs>
            <w:rPr>
              <w:rFonts w:eastAsiaTheme="minorEastAsia" w:cstheme="minorBidi"/>
              <w:b w:val="0"/>
              <w:bCs w:val="0"/>
              <w:noProof/>
              <w:spacing w:val="0"/>
              <w:lang w:val="da-DK" w:eastAsia="da-DK"/>
            </w:rPr>
          </w:pPr>
          <w:hyperlink w:anchor="_Toc25225002" w:history="1">
            <w:r w:rsidR="007E460E" w:rsidRPr="00E751E5">
              <w:rPr>
                <w:rStyle w:val="Hyperlink"/>
                <w:noProof/>
                <w14:scene3d>
                  <w14:camera w14:prst="orthographicFront"/>
                  <w14:lightRig w14:rig="threePt" w14:dir="t">
                    <w14:rot w14:lat="0" w14:lon="0" w14:rev="0"/>
                  </w14:lightRig>
                </w14:scene3d>
              </w:rPr>
              <w:t>1.1</w:t>
            </w:r>
            <w:r w:rsidR="007E460E">
              <w:rPr>
                <w:rFonts w:eastAsiaTheme="minorEastAsia" w:cstheme="minorBidi"/>
                <w:b w:val="0"/>
                <w:bCs w:val="0"/>
                <w:noProof/>
                <w:spacing w:val="0"/>
                <w:lang w:val="da-DK" w:eastAsia="da-DK"/>
              </w:rPr>
              <w:tab/>
            </w:r>
            <w:r w:rsidR="007E460E" w:rsidRPr="00E751E5">
              <w:rPr>
                <w:rStyle w:val="Hyperlink"/>
                <w:noProof/>
              </w:rPr>
              <w:t>Intro to requirements for the exercises</w:t>
            </w:r>
            <w:r w:rsidR="007E460E">
              <w:rPr>
                <w:noProof/>
                <w:webHidden/>
              </w:rPr>
              <w:tab/>
            </w:r>
            <w:r w:rsidR="007E460E">
              <w:rPr>
                <w:noProof/>
                <w:webHidden/>
              </w:rPr>
              <w:fldChar w:fldCharType="begin"/>
            </w:r>
            <w:r w:rsidR="007E460E">
              <w:rPr>
                <w:noProof/>
                <w:webHidden/>
              </w:rPr>
              <w:instrText xml:space="preserve"> PAGEREF _Toc25225002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3583BD8B" w14:textId="77777777" w:rsidR="007E460E" w:rsidRDefault="001978D6">
          <w:pPr>
            <w:pStyle w:val="TOC2"/>
            <w:tabs>
              <w:tab w:val="left" w:pos="960"/>
              <w:tab w:val="right" w:leader="dot" w:pos="9628"/>
            </w:tabs>
            <w:rPr>
              <w:rFonts w:eastAsiaTheme="minorEastAsia" w:cstheme="minorBidi"/>
              <w:b w:val="0"/>
              <w:bCs w:val="0"/>
              <w:noProof/>
              <w:spacing w:val="0"/>
              <w:lang w:val="da-DK" w:eastAsia="da-DK"/>
            </w:rPr>
          </w:pPr>
          <w:hyperlink w:anchor="_Toc25225003" w:history="1">
            <w:r w:rsidR="007E460E" w:rsidRPr="00E751E5">
              <w:rPr>
                <w:rStyle w:val="Hyperlink"/>
                <w:noProof/>
                <w14:scene3d>
                  <w14:camera w14:prst="orthographicFront"/>
                  <w14:lightRig w14:rig="threePt" w14:dir="t">
                    <w14:rot w14:lat="0" w14:lon="0" w14:rev="0"/>
                  </w14:lightRig>
                </w14:scene3d>
              </w:rPr>
              <w:t>1.2</w:t>
            </w:r>
            <w:r w:rsidR="007E460E">
              <w:rPr>
                <w:rFonts w:eastAsiaTheme="minorEastAsia" w:cstheme="minorBidi"/>
                <w:b w:val="0"/>
                <w:bCs w:val="0"/>
                <w:noProof/>
                <w:spacing w:val="0"/>
                <w:lang w:val="da-DK" w:eastAsia="da-DK"/>
              </w:rPr>
              <w:tab/>
            </w:r>
            <w:r w:rsidR="007E460E" w:rsidRPr="00E751E5">
              <w:rPr>
                <w:rStyle w:val="Hyperlink"/>
                <w:noProof/>
              </w:rPr>
              <w:t>Patterns used in the solution</w:t>
            </w:r>
            <w:r w:rsidR="007E460E">
              <w:rPr>
                <w:noProof/>
                <w:webHidden/>
              </w:rPr>
              <w:tab/>
            </w:r>
            <w:r w:rsidR="007E460E">
              <w:rPr>
                <w:noProof/>
                <w:webHidden/>
              </w:rPr>
              <w:fldChar w:fldCharType="begin"/>
            </w:r>
            <w:r w:rsidR="007E460E">
              <w:rPr>
                <w:noProof/>
                <w:webHidden/>
              </w:rPr>
              <w:instrText xml:space="preserve"> PAGEREF _Toc25225003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1A0B3E16" w14:textId="77777777" w:rsidR="007E460E" w:rsidRDefault="001978D6">
          <w:pPr>
            <w:pStyle w:val="TOC1"/>
            <w:tabs>
              <w:tab w:val="left" w:pos="480"/>
              <w:tab w:val="right" w:leader="dot" w:pos="9628"/>
            </w:tabs>
            <w:rPr>
              <w:rFonts w:eastAsiaTheme="minorEastAsia" w:cstheme="minorBidi"/>
              <w:b w:val="0"/>
              <w:bCs w:val="0"/>
              <w:noProof/>
              <w:spacing w:val="0"/>
              <w:sz w:val="22"/>
              <w:szCs w:val="22"/>
              <w:lang w:val="da-DK" w:eastAsia="da-DK"/>
            </w:rPr>
          </w:pPr>
          <w:hyperlink w:anchor="_Toc25225004" w:history="1">
            <w:r w:rsidR="007E460E" w:rsidRPr="00E751E5">
              <w:rPr>
                <w:rStyle w:val="Hyperlink"/>
                <w:noProof/>
              </w:rPr>
              <w:t>2</w:t>
            </w:r>
            <w:r w:rsidR="007E460E">
              <w:rPr>
                <w:rFonts w:eastAsiaTheme="minorEastAsia" w:cstheme="minorBidi"/>
                <w:b w:val="0"/>
                <w:bCs w:val="0"/>
                <w:noProof/>
                <w:spacing w:val="0"/>
                <w:sz w:val="22"/>
                <w:szCs w:val="22"/>
                <w:lang w:val="da-DK" w:eastAsia="da-DK"/>
              </w:rPr>
              <w:tab/>
            </w:r>
            <w:r w:rsidR="007E460E" w:rsidRPr="00E751E5">
              <w:rPr>
                <w:rStyle w:val="Hyperlink"/>
                <w:noProof/>
              </w:rPr>
              <w:t>Solution</w:t>
            </w:r>
            <w:r w:rsidR="007E460E">
              <w:rPr>
                <w:noProof/>
                <w:webHidden/>
              </w:rPr>
              <w:tab/>
            </w:r>
            <w:r w:rsidR="007E460E">
              <w:rPr>
                <w:noProof/>
                <w:webHidden/>
              </w:rPr>
              <w:fldChar w:fldCharType="begin"/>
            </w:r>
            <w:r w:rsidR="007E460E">
              <w:rPr>
                <w:noProof/>
                <w:webHidden/>
              </w:rPr>
              <w:instrText xml:space="preserve"> PAGEREF _Toc25225004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3C599B7F" w14:textId="77777777" w:rsidR="007E460E" w:rsidRDefault="001978D6">
          <w:pPr>
            <w:pStyle w:val="TOC2"/>
            <w:tabs>
              <w:tab w:val="left" w:pos="960"/>
              <w:tab w:val="right" w:leader="dot" w:pos="9628"/>
            </w:tabs>
            <w:rPr>
              <w:rFonts w:eastAsiaTheme="minorEastAsia" w:cstheme="minorBidi"/>
              <w:b w:val="0"/>
              <w:bCs w:val="0"/>
              <w:noProof/>
              <w:spacing w:val="0"/>
              <w:lang w:val="da-DK" w:eastAsia="da-DK"/>
            </w:rPr>
          </w:pPr>
          <w:hyperlink w:anchor="_Toc25225005" w:history="1">
            <w:r w:rsidR="007E460E" w:rsidRPr="00E751E5">
              <w:rPr>
                <w:rStyle w:val="Hyperlink"/>
                <w:noProof/>
                <w14:scene3d>
                  <w14:camera w14:prst="orthographicFront"/>
                  <w14:lightRig w14:rig="threePt" w14:dir="t">
                    <w14:rot w14:lat="0" w14:lon="0" w14:rev="0"/>
                  </w14:lightRig>
                </w14:scene3d>
              </w:rPr>
              <w:t>2.1</w:t>
            </w:r>
            <w:r w:rsidR="007E460E">
              <w:rPr>
                <w:rFonts w:eastAsiaTheme="minorEastAsia" w:cstheme="minorBidi"/>
                <w:b w:val="0"/>
                <w:bCs w:val="0"/>
                <w:noProof/>
                <w:spacing w:val="0"/>
                <w:lang w:val="da-DK" w:eastAsia="da-DK"/>
              </w:rPr>
              <w:tab/>
            </w:r>
            <w:r w:rsidR="007E460E" w:rsidRPr="00E751E5">
              <w:rPr>
                <w:rStyle w:val="Hyperlink"/>
                <w:noProof/>
              </w:rPr>
              <w:t>Introduction to architecture and decisions</w:t>
            </w:r>
            <w:r w:rsidR="007E460E">
              <w:rPr>
                <w:noProof/>
                <w:webHidden/>
              </w:rPr>
              <w:tab/>
            </w:r>
            <w:r w:rsidR="007E460E">
              <w:rPr>
                <w:noProof/>
                <w:webHidden/>
              </w:rPr>
              <w:fldChar w:fldCharType="begin"/>
            </w:r>
            <w:r w:rsidR="007E460E">
              <w:rPr>
                <w:noProof/>
                <w:webHidden/>
              </w:rPr>
              <w:instrText xml:space="preserve"> PAGEREF _Toc25225005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54AF383E" w14:textId="77777777" w:rsidR="007E460E" w:rsidRDefault="001978D6">
          <w:pPr>
            <w:pStyle w:val="TOC2"/>
            <w:tabs>
              <w:tab w:val="left" w:pos="960"/>
              <w:tab w:val="right" w:leader="dot" w:pos="9628"/>
            </w:tabs>
            <w:rPr>
              <w:rFonts w:eastAsiaTheme="minorEastAsia" w:cstheme="minorBidi"/>
              <w:b w:val="0"/>
              <w:bCs w:val="0"/>
              <w:noProof/>
              <w:spacing w:val="0"/>
              <w:lang w:val="da-DK" w:eastAsia="da-DK"/>
            </w:rPr>
          </w:pPr>
          <w:hyperlink w:anchor="_Toc25225006" w:history="1">
            <w:r w:rsidR="007E460E" w:rsidRPr="00E751E5">
              <w:rPr>
                <w:rStyle w:val="Hyperlink"/>
                <w:noProof/>
                <w14:scene3d>
                  <w14:camera w14:prst="orthographicFront"/>
                  <w14:lightRig w14:rig="threePt" w14:dir="t">
                    <w14:rot w14:lat="0" w14:lon="0" w14:rev="0"/>
                  </w14:lightRig>
                </w14:scene3d>
              </w:rPr>
              <w:t>2.2</w:t>
            </w:r>
            <w:r w:rsidR="007E460E">
              <w:rPr>
                <w:rFonts w:eastAsiaTheme="minorEastAsia" w:cstheme="minorBidi"/>
                <w:b w:val="0"/>
                <w:bCs w:val="0"/>
                <w:noProof/>
                <w:spacing w:val="0"/>
                <w:lang w:val="da-DK" w:eastAsia="da-DK"/>
              </w:rPr>
              <w:tab/>
            </w:r>
            <w:r w:rsidR="007E460E" w:rsidRPr="00E751E5">
              <w:rPr>
                <w:rStyle w:val="Hyperlink"/>
                <w:noProof/>
              </w:rPr>
              <w:t>Logical View</w:t>
            </w:r>
            <w:r w:rsidR="007E460E">
              <w:rPr>
                <w:noProof/>
                <w:webHidden/>
              </w:rPr>
              <w:tab/>
            </w:r>
            <w:r w:rsidR="007E460E">
              <w:rPr>
                <w:noProof/>
                <w:webHidden/>
              </w:rPr>
              <w:fldChar w:fldCharType="begin"/>
            </w:r>
            <w:r w:rsidR="007E460E">
              <w:rPr>
                <w:noProof/>
                <w:webHidden/>
              </w:rPr>
              <w:instrText xml:space="preserve"> PAGEREF _Toc25225006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610D8BF2" w14:textId="77777777" w:rsidR="007E460E" w:rsidRDefault="001978D6">
          <w:pPr>
            <w:pStyle w:val="TOC3"/>
            <w:tabs>
              <w:tab w:val="left" w:pos="1200"/>
              <w:tab w:val="right" w:leader="dot" w:pos="9628"/>
            </w:tabs>
            <w:rPr>
              <w:rFonts w:eastAsiaTheme="minorEastAsia" w:cstheme="minorBidi"/>
              <w:bCs w:val="0"/>
              <w:noProof/>
              <w:spacing w:val="0"/>
              <w:lang w:val="da-DK" w:eastAsia="da-DK"/>
            </w:rPr>
          </w:pPr>
          <w:hyperlink w:anchor="_Toc25225007" w:history="1">
            <w:r w:rsidR="007E460E" w:rsidRPr="00E751E5">
              <w:rPr>
                <w:rStyle w:val="Hyperlink"/>
                <w:noProof/>
              </w:rPr>
              <w:t>2.2.1</w:t>
            </w:r>
            <w:r w:rsidR="007E460E">
              <w:rPr>
                <w:rFonts w:eastAsiaTheme="minorEastAsia" w:cstheme="minorBidi"/>
                <w:bCs w:val="0"/>
                <w:noProof/>
                <w:spacing w:val="0"/>
                <w:lang w:val="da-DK" w:eastAsia="da-DK"/>
              </w:rPr>
              <w:tab/>
            </w:r>
            <w:r w:rsidR="007E460E" w:rsidRPr="00E751E5">
              <w:rPr>
                <w:rStyle w:val="Hyperlink"/>
                <w:noProof/>
              </w:rPr>
              <w:t>State Diagram(s)</w:t>
            </w:r>
            <w:r w:rsidR="007E460E">
              <w:rPr>
                <w:noProof/>
                <w:webHidden/>
              </w:rPr>
              <w:tab/>
            </w:r>
            <w:r w:rsidR="007E460E">
              <w:rPr>
                <w:noProof/>
                <w:webHidden/>
              </w:rPr>
              <w:fldChar w:fldCharType="begin"/>
            </w:r>
            <w:r w:rsidR="007E460E">
              <w:rPr>
                <w:noProof/>
                <w:webHidden/>
              </w:rPr>
              <w:instrText xml:space="preserve"> PAGEREF _Toc25225007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5FBEB28E" w14:textId="77777777" w:rsidR="007E460E" w:rsidRDefault="001978D6">
          <w:pPr>
            <w:pStyle w:val="TOC2"/>
            <w:tabs>
              <w:tab w:val="left" w:pos="960"/>
              <w:tab w:val="right" w:leader="dot" w:pos="9628"/>
            </w:tabs>
            <w:rPr>
              <w:rFonts w:eastAsiaTheme="minorEastAsia" w:cstheme="minorBidi"/>
              <w:b w:val="0"/>
              <w:bCs w:val="0"/>
              <w:noProof/>
              <w:spacing w:val="0"/>
              <w:lang w:val="da-DK" w:eastAsia="da-DK"/>
            </w:rPr>
          </w:pPr>
          <w:hyperlink w:anchor="_Toc25225008" w:history="1">
            <w:r w:rsidR="007E460E" w:rsidRPr="00E751E5">
              <w:rPr>
                <w:rStyle w:val="Hyperlink"/>
                <w:noProof/>
                <w14:scene3d>
                  <w14:camera w14:prst="orthographicFront"/>
                  <w14:lightRig w14:rig="threePt" w14:dir="t">
                    <w14:rot w14:lat="0" w14:lon="0" w14:rev="0"/>
                  </w14:lightRig>
                </w14:scene3d>
              </w:rPr>
              <w:t>2.3</w:t>
            </w:r>
            <w:r w:rsidR="007E460E">
              <w:rPr>
                <w:rFonts w:eastAsiaTheme="minorEastAsia" w:cstheme="minorBidi"/>
                <w:b w:val="0"/>
                <w:bCs w:val="0"/>
                <w:noProof/>
                <w:spacing w:val="0"/>
                <w:lang w:val="da-DK" w:eastAsia="da-DK"/>
              </w:rPr>
              <w:tab/>
            </w:r>
            <w:r w:rsidR="007E460E" w:rsidRPr="00E751E5">
              <w:rPr>
                <w:rStyle w:val="Hyperlink"/>
                <w:noProof/>
              </w:rPr>
              <w:t>Implementation View</w:t>
            </w:r>
            <w:r w:rsidR="007E460E">
              <w:rPr>
                <w:noProof/>
                <w:webHidden/>
              </w:rPr>
              <w:tab/>
            </w:r>
            <w:r w:rsidR="007E460E">
              <w:rPr>
                <w:noProof/>
                <w:webHidden/>
              </w:rPr>
              <w:fldChar w:fldCharType="begin"/>
            </w:r>
            <w:r w:rsidR="007E460E">
              <w:rPr>
                <w:noProof/>
                <w:webHidden/>
              </w:rPr>
              <w:instrText xml:space="preserve"> PAGEREF _Toc25225008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31D4E427" w14:textId="77777777" w:rsidR="007E460E" w:rsidRDefault="001978D6">
          <w:pPr>
            <w:pStyle w:val="TOC3"/>
            <w:tabs>
              <w:tab w:val="left" w:pos="1200"/>
              <w:tab w:val="right" w:leader="dot" w:pos="9628"/>
            </w:tabs>
            <w:rPr>
              <w:rFonts w:eastAsiaTheme="minorEastAsia" w:cstheme="minorBidi"/>
              <w:bCs w:val="0"/>
              <w:noProof/>
              <w:spacing w:val="0"/>
              <w:lang w:val="da-DK" w:eastAsia="da-DK"/>
            </w:rPr>
          </w:pPr>
          <w:hyperlink w:anchor="_Toc25225009" w:history="1">
            <w:r w:rsidR="007E460E" w:rsidRPr="00E751E5">
              <w:rPr>
                <w:rStyle w:val="Hyperlink"/>
                <w:noProof/>
              </w:rPr>
              <w:t>2.3.1</w:t>
            </w:r>
            <w:r w:rsidR="007E460E">
              <w:rPr>
                <w:rFonts w:eastAsiaTheme="minorEastAsia" w:cstheme="minorBidi"/>
                <w:bCs w:val="0"/>
                <w:noProof/>
                <w:spacing w:val="0"/>
                <w:lang w:val="da-DK" w:eastAsia="da-DK"/>
              </w:rPr>
              <w:tab/>
            </w:r>
            <w:r w:rsidR="007E460E" w:rsidRPr="00E751E5">
              <w:rPr>
                <w:rStyle w:val="Hyperlink"/>
                <w:noProof/>
              </w:rPr>
              <w:t>Implementation details</w:t>
            </w:r>
            <w:r w:rsidR="007E460E">
              <w:rPr>
                <w:noProof/>
                <w:webHidden/>
              </w:rPr>
              <w:tab/>
            </w:r>
            <w:r w:rsidR="007E460E">
              <w:rPr>
                <w:noProof/>
                <w:webHidden/>
              </w:rPr>
              <w:fldChar w:fldCharType="begin"/>
            </w:r>
            <w:r w:rsidR="007E460E">
              <w:rPr>
                <w:noProof/>
                <w:webHidden/>
              </w:rPr>
              <w:instrText xml:space="preserve"> PAGEREF _Toc25225009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4F417B97" w14:textId="77777777" w:rsidR="007E460E" w:rsidRDefault="001978D6">
          <w:pPr>
            <w:pStyle w:val="TOC2"/>
            <w:tabs>
              <w:tab w:val="left" w:pos="960"/>
              <w:tab w:val="right" w:leader="dot" w:pos="9628"/>
            </w:tabs>
            <w:rPr>
              <w:rFonts w:eastAsiaTheme="minorEastAsia" w:cstheme="minorBidi"/>
              <w:b w:val="0"/>
              <w:bCs w:val="0"/>
              <w:noProof/>
              <w:spacing w:val="0"/>
              <w:lang w:val="da-DK" w:eastAsia="da-DK"/>
            </w:rPr>
          </w:pPr>
          <w:hyperlink w:anchor="_Toc25225010" w:history="1">
            <w:r w:rsidR="007E460E" w:rsidRPr="00E751E5">
              <w:rPr>
                <w:rStyle w:val="Hyperlink"/>
                <w:noProof/>
                <w14:scene3d>
                  <w14:camera w14:prst="orthographicFront"/>
                  <w14:lightRig w14:rig="threePt" w14:dir="t">
                    <w14:rot w14:lat="0" w14:lon="0" w14:rev="0"/>
                  </w14:lightRig>
                </w14:scene3d>
              </w:rPr>
              <w:t>2.4</w:t>
            </w:r>
            <w:r w:rsidR="007E460E">
              <w:rPr>
                <w:rFonts w:eastAsiaTheme="minorEastAsia" w:cstheme="minorBidi"/>
                <w:b w:val="0"/>
                <w:bCs w:val="0"/>
                <w:noProof/>
                <w:spacing w:val="0"/>
                <w:lang w:val="da-DK" w:eastAsia="da-DK"/>
              </w:rPr>
              <w:tab/>
            </w:r>
            <w:r w:rsidR="007E460E" w:rsidRPr="00E751E5">
              <w:rPr>
                <w:rStyle w:val="Hyperlink"/>
                <w:noProof/>
              </w:rPr>
              <w:t>Process/task View (optional)</w:t>
            </w:r>
            <w:r w:rsidR="007E460E">
              <w:rPr>
                <w:noProof/>
                <w:webHidden/>
              </w:rPr>
              <w:tab/>
            </w:r>
            <w:r w:rsidR="007E460E">
              <w:rPr>
                <w:noProof/>
                <w:webHidden/>
              </w:rPr>
              <w:fldChar w:fldCharType="begin"/>
            </w:r>
            <w:r w:rsidR="007E460E">
              <w:rPr>
                <w:noProof/>
                <w:webHidden/>
              </w:rPr>
              <w:instrText xml:space="preserve"> PAGEREF _Toc25225010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1E2F3E61" w14:textId="77777777" w:rsidR="007E460E" w:rsidRDefault="001978D6">
          <w:pPr>
            <w:pStyle w:val="TOC1"/>
            <w:tabs>
              <w:tab w:val="left" w:pos="480"/>
              <w:tab w:val="right" w:leader="dot" w:pos="9628"/>
            </w:tabs>
            <w:rPr>
              <w:rFonts w:eastAsiaTheme="minorEastAsia" w:cstheme="minorBidi"/>
              <w:b w:val="0"/>
              <w:bCs w:val="0"/>
              <w:noProof/>
              <w:spacing w:val="0"/>
              <w:sz w:val="22"/>
              <w:szCs w:val="22"/>
              <w:lang w:val="da-DK" w:eastAsia="da-DK"/>
            </w:rPr>
          </w:pPr>
          <w:hyperlink w:anchor="_Toc25225011" w:history="1">
            <w:r w:rsidR="007E460E" w:rsidRPr="00E751E5">
              <w:rPr>
                <w:rStyle w:val="Hyperlink"/>
                <w:noProof/>
              </w:rPr>
              <w:t>3</w:t>
            </w:r>
            <w:r w:rsidR="007E460E">
              <w:rPr>
                <w:rFonts w:eastAsiaTheme="minorEastAsia" w:cstheme="minorBidi"/>
                <w:b w:val="0"/>
                <w:bCs w:val="0"/>
                <w:noProof/>
                <w:spacing w:val="0"/>
                <w:sz w:val="22"/>
                <w:szCs w:val="22"/>
                <w:lang w:val="da-DK" w:eastAsia="da-DK"/>
              </w:rPr>
              <w:tab/>
            </w:r>
            <w:r w:rsidR="007E460E" w:rsidRPr="00E751E5">
              <w:rPr>
                <w:rStyle w:val="Hyperlink"/>
                <w:noProof/>
              </w:rPr>
              <w:t>Discussion of results</w:t>
            </w:r>
            <w:r w:rsidR="007E460E">
              <w:rPr>
                <w:noProof/>
                <w:webHidden/>
              </w:rPr>
              <w:tab/>
            </w:r>
            <w:r w:rsidR="007E460E">
              <w:rPr>
                <w:noProof/>
                <w:webHidden/>
              </w:rPr>
              <w:fldChar w:fldCharType="begin"/>
            </w:r>
            <w:r w:rsidR="007E460E">
              <w:rPr>
                <w:noProof/>
                <w:webHidden/>
              </w:rPr>
              <w:instrText xml:space="preserve"> PAGEREF _Toc25225011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1578BFA5" w14:textId="77777777" w:rsidR="007E460E" w:rsidRDefault="001978D6">
          <w:pPr>
            <w:pStyle w:val="TOC1"/>
            <w:tabs>
              <w:tab w:val="left" w:pos="480"/>
              <w:tab w:val="right" w:leader="dot" w:pos="9628"/>
            </w:tabs>
            <w:rPr>
              <w:rFonts w:eastAsiaTheme="minorEastAsia" w:cstheme="minorBidi"/>
              <w:b w:val="0"/>
              <w:bCs w:val="0"/>
              <w:noProof/>
              <w:spacing w:val="0"/>
              <w:sz w:val="22"/>
              <w:szCs w:val="22"/>
              <w:lang w:val="da-DK" w:eastAsia="da-DK"/>
            </w:rPr>
          </w:pPr>
          <w:hyperlink w:anchor="_Toc25225012" w:history="1">
            <w:r w:rsidR="007E460E" w:rsidRPr="00E751E5">
              <w:rPr>
                <w:rStyle w:val="Hyperlink"/>
                <w:noProof/>
              </w:rPr>
              <w:t>4</w:t>
            </w:r>
            <w:r w:rsidR="007E460E">
              <w:rPr>
                <w:rFonts w:eastAsiaTheme="minorEastAsia" w:cstheme="minorBidi"/>
                <w:b w:val="0"/>
                <w:bCs w:val="0"/>
                <w:noProof/>
                <w:spacing w:val="0"/>
                <w:sz w:val="22"/>
                <w:szCs w:val="22"/>
                <w:lang w:val="da-DK" w:eastAsia="da-DK"/>
              </w:rPr>
              <w:tab/>
            </w:r>
            <w:r w:rsidR="007E460E" w:rsidRPr="00E751E5">
              <w:rPr>
                <w:rStyle w:val="Hyperlink"/>
                <w:noProof/>
              </w:rPr>
              <w:t>Conclusion</w:t>
            </w:r>
            <w:r w:rsidR="007E460E">
              <w:rPr>
                <w:noProof/>
                <w:webHidden/>
              </w:rPr>
              <w:tab/>
            </w:r>
            <w:r w:rsidR="007E460E">
              <w:rPr>
                <w:noProof/>
                <w:webHidden/>
              </w:rPr>
              <w:fldChar w:fldCharType="begin"/>
            </w:r>
            <w:r w:rsidR="007E460E">
              <w:rPr>
                <w:noProof/>
                <w:webHidden/>
              </w:rPr>
              <w:instrText xml:space="preserve"> PAGEREF _Toc25225012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545CDD74" w14:textId="77777777" w:rsidR="007E460E" w:rsidRDefault="001978D6">
          <w:pPr>
            <w:pStyle w:val="TOC1"/>
            <w:tabs>
              <w:tab w:val="right" w:leader="dot" w:pos="9628"/>
            </w:tabs>
            <w:rPr>
              <w:rFonts w:eastAsiaTheme="minorEastAsia" w:cstheme="minorBidi"/>
              <w:b w:val="0"/>
              <w:bCs w:val="0"/>
              <w:noProof/>
              <w:spacing w:val="0"/>
              <w:sz w:val="22"/>
              <w:szCs w:val="22"/>
              <w:lang w:val="da-DK" w:eastAsia="da-DK"/>
            </w:rPr>
          </w:pPr>
          <w:hyperlink w:anchor="_Toc25225013" w:history="1">
            <w:r w:rsidR="007E460E" w:rsidRPr="00E751E5">
              <w:rPr>
                <w:rStyle w:val="Hyperlink"/>
                <w:noProof/>
              </w:rPr>
              <w:t>Appendix A</w:t>
            </w:r>
            <w:r w:rsidR="007E460E">
              <w:rPr>
                <w:noProof/>
                <w:webHidden/>
              </w:rPr>
              <w:tab/>
            </w:r>
            <w:r w:rsidR="007E460E">
              <w:rPr>
                <w:noProof/>
                <w:webHidden/>
              </w:rPr>
              <w:fldChar w:fldCharType="begin"/>
            </w:r>
            <w:r w:rsidR="007E460E">
              <w:rPr>
                <w:noProof/>
                <w:webHidden/>
              </w:rPr>
              <w:instrText xml:space="preserve"> PAGEREF _Toc25225013 \h </w:instrText>
            </w:r>
            <w:r w:rsidR="007E460E">
              <w:rPr>
                <w:noProof/>
                <w:webHidden/>
              </w:rPr>
            </w:r>
            <w:r w:rsidR="007E460E">
              <w:rPr>
                <w:noProof/>
                <w:webHidden/>
              </w:rPr>
              <w:fldChar w:fldCharType="separate"/>
            </w:r>
            <w:r w:rsidR="007E460E">
              <w:rPr>
                <w:noProof/>
                <w:webHidden/>
              </w:rPr>
              <w:t>2</w:t>
            </w:r>
            <w:r w:rsidR="007E460E">
              <w:rPr>
                <w:noProof/>
                <w:webHidden/>
              </w:rPr>
              <w:fldChar w:fldCharType="end"/>
            </w:r>
          </w:hyperlink>
        </w:p>
        <w:p w14:paraId="075226CB" w14:textId="484696F7" w:rsidR="00FD6E5B" w:rsidRPr="00162AE2" w:rsidRDefault="00FD6E5B">
          <w:r w:rsidRPr="00162AE2">
            <w:rPr>
              <w:b/>
              <w:noProof/>
            </w:rPr>
            <w:fldChar w:fldCharType="end"/>
          </w:r>
        </w:p>
      </w:sdtContent>
    </w:sdt>
    <w:p w14:paraId="02D8391E" w14:textId="77777777" w:rsidR="007E5379" w:rsidRDefault="007E5379" w:rsidP="001D3A83">
      <w:pPr>
        <w:rPr>
          <w:b/>
        </w:rPr>
      </w:pPr>
    </w:p>
    <w:p w14:paraId="7748F78A" w14:textId="0614396F" w:rsidR="001D3A83" w:rsidRPr="00162AE2" w:rsidRDefault="001D3A83" w:rsidP="001D3A83">
      <w:pPr>
        <w:rPr>
          <w:b/>
        </w:rPr>
      </w:pPr>
      <w:r w:rsidRPr="00162AE2">
        <w:rPr>
          <w:b/>
        </w:rPr>
        <w:t>Revision History</w:t>
      </w:r>
    </w:p>
    <w:tbl>
      <w:tblPr>
        <w:tblStyle w:val="TableGrid"/>
        <w:tblW w:w="0" w:type="auto"/>
        <w:tblLook w:val="04A0" w:firstRow="1" w:lastRow="0" w:firstColumn="1" w:lastColumn="0" w:noHBand="0" w:noVBand="1"/>
      </w:tblPr>
      <w:tblGrid>
        <w:gridCol w:w="1178"/>
        <w:gridCol w:w="1960"/>
        <w:gridCol w:w="6490"/>
      </w:tblGrid>
      <w:tr w:rsidR="007042AC" w:rsidRPr="00162AE2" w14:paraId="25934073" w14:textId="77777777" w:rsidTr="009920A1">
        <w:tc>
          <w:tcPr>
            <w:tcW w:w="1178" w:type="dxa"/>
          </w:tcPr>
          <w:p w14:paraId="454D504F" w14:textId="77777777" w:rsidR="001D3A83" w:rsidRPr="00162AE2" w:rsidRDefault="001D3A83" w:rsidP="0029089C">
            <w:r w:rsidRPr="00162AE2">
              <w:t>Revision</w:t>
            </w:r>
          </w:p>
        </w:tc>
        <w:tc>
          <w:tcPr>
            <w:tcW w:w="1960" w:type="dxa"/>
          </w:tcPr>
          <w:p w14:paraId="420EC52F" w14:textId="7D18F1FF" w:rsidR="001D3A83" w:rsidRPr="00162AE2" w:rsidRDefault="001D3A83" w:rsidP="0029089C">
            <w:r w:rsidRPr="00162AE2">
              <w:t>Date</w:t>
            </w:r>
          </w:p>
        </w:tc>
        <w:tc>
          <w:tcPr>
            <w:tcW w:w="6490" w:type="dxa"/>
          </w:tcPr>
          <w:p w14:paraId="4BAF77C9" w14:textId="77777777" w:rsidR="001D3A83" w:rsidRPr="00162AE2" w:rsidRDefault="001D3A83" w:rsidP="0029089C">
            <w:r w:rsidRPr="00162AE2">
              <w:t>Description</w:t>
            </w:r>
          </w:p>
        </w:tc>
      </w:tr>
      <w:tr w:rsidR="007042AC" w:rsidRPr="00162AE2" w14:paraId="6A6C7F4C" w14:textId="77777777" w:rsidTr="009920A1">
        <w:tc>
          <w:tcPr>
            <w:tcW w:w="1178" w:type="dxa"/>
          </w:tcPr>
          <w:p w14:paraId="1D1C3ADF" w14:textId="77777777" w:rsidR="001D3A83" w:rsidRPr="00162AE2" w:rsidRDefault="001D3A83" w:rsidP="0029089C">
            <w:r w:rsidRPr="00162AE2">
              <w:t>1.0</w:t>
            </w:r>
          </w:p>
        </w:tc>
        <w:tc>
          <w:tcPr>
            <w:tcW w:w="1960" w:type="dxa"/>
          </w:tcPr>
          <w:p w14:paraId="5F0B2E3D" w14:textId="65AA84EB" w:rsidR="001D3A83" w:rsidRPr="00162AE2" w:rsidRDefault="007042AC" w:rsidP="004858B0">
            <w:r>
              <w:t>25-11-2019</w:t>
            </w:r>
          </w:p>
        </w:tc>
        <w:tc>
          <w:tcPr>
            <w:tcW w:w="6490" w:type="dxa"/>
          </w:tcPr>
          <w:p w14:paraId="4AF9C0F6" w14:textId="28267BAB" w:rsidR="001D3A83" w:rsidRPr="00162AE2" w:rsidRDefault="007042AC" w:rsidP="0029089C">
            <w:r>
              <w:t>Initial document - started writing initial work done in the assignment</w:t>
            </w:r>
          </w:p>
        </w:tc>
      </w:tr>
      <w:tr w:rsidR="009920A1" w:rsidRPr="00162AE2" w14:paraId="6BD2CFD1" w14:textId="77777777" w:rsidTr="009920A1">
        <w:tc>
          <w:tcPr>
            <w:tcW w:w="1178" w:type="dxa"/>
          </w:tcPr>
          <w:p w14:paraId="5F5C6FF5" w14:textId="35AA88BC" w:rsidR="009920A1" w:rsidRPr="00162AE2" w:rsidRDefault="009920A1" w:rsidP="009920A1">
            <w:r w:rsidRPr="00162AE2">
              <w:t>1.</w:t>
            </w:r>
            <w:r>
              <w:t>1</w:t>
            </w:r>
          </w:p>
        </w:tc>
        <w:tc>
          <w:tcPr>
            <w:tcW w:w="1960" w:type="dxa"/>
          </w:tcPr>
          <w:p w14:paraId="783FF2AD" w14:textId="58A79705" w:rsidR="009920A1" w:rsidRPr="00162AE2" w:rsidRDefault="009920A1" w:rsidP="009920A1">
            <w:r>
              <w:t>26-11-2019</w:t>
            </w:r>
          </w:p>
        </w:tc>
        <w:tc>
          <w:tcPr>
            <w:tcW w:w="6490" w:type="dxa"/>
          </w:tcPr>
          <w:p w14:paraId="484DCD89" w14:textId="6F04AFD1" w:rsidR="009920A1" w:rsidRPr="00162AE2" w:rsidRDefault="009920A1" w:rsidP="009920A1">
            <w:r>
              <w:t>Finished documentation</w:t>
            </w:r>
          </w:p>
        </w:tc>
      </w:tr>
      <w:tr w:rsidR="007042AC" w:rsidRPr="00162AE2" w14:paraId="587AE94E" w14:textId="77777777" w:rsidTr="009920A1">
        <w:tc>
          <w:tcPr>
            <w:tcW w:w="1178" w:type="dxa"/>
          </w:tcPr>
          <w:p w14:paraId="79CBDBC8" w14:textId="77777777" w:rsidR="00C71604" w:rsidRPr="00162AE2" w:rsidRDefault="00C71604" w:rsidP="0029089C"/>
        </w:tc>
        <w:tc>
          <w:tcPr>
            <w:tcW w:w="1960" w:type="dxa"/>
          </w:tcPr>
          <w:p w14:paraId="1CBB7B0C" w14:textId="77777777" w:rsidR="00C71604" w:rsidRPr="00162AE2" w:rsidRDefault="00C71604" w:rsidP="0029089C"/>
        </w:tc>
        <w:tc>
          <w:tcPr>
            <w:tcW w:w="6490" w:type="dxa"/>
          </w:tcPr>
          <w:p w14:paraId="5F6C4AB5" w14:textId="77777777" w:rsidR="00C71604" w:rsidRPr="00162AE2" w:rsidRDefault="00C71604" w:rsidP="00485DEF"/>
        </w:tc>
      </w:tr>
      <w:tr w:rsidR="007042AC" w:rsidRPr="00162AE2" w14:paraId="51FCB5CD" w14:textId="77777777" w:rsidTr="009920A1">
        <w:tc>
          <w:tcPr>
            <w:tcW w:w="1178" w:type="dxa"/>
          </w:tcPr>
          <w:p w14:paraId="06F5B252" w14:textId="77777777" w:rsidR="00C71604" w:rsidRPr="00162AE2" w:rsidRDefault="00C71604" w:rsidP="0029089C"/>
        </w:tc>
        <w:tc>
          <w:tcPr>
            <w:tcW w:w="1960" w:type="dxa"/>
          </w:tcPr>
          <w:p w14:paraId="1AC6B49B" w14:textId="77777777" w:rsidR="00C71604" w:rsidRPr="00162AE2" w:rsidRDefault="00C71604" w:rsidP="0029089C"/>
        </w:tc>
        <w:tc>
          <w:tcPr>
            <w:tcW w:w="6490" w:type="dxa"/>
          </w:tcPr>
          <w:p w14:paraId="540B565B" w14:textId="77777777" w:rsidR="00C71604" w:rsidRPr="00162AE2" w:rsidRDefault="00C71604" w:rsidP="00485DEF"/>
        </w:tc>
      </w:tr>
    </w:tbl>
    <w:p w14:paraId="4D2BEAAB" w14:textId="77777777" w:rsidR="00FD6E5B" w:rsidRPr="00162AE2" w:rsidRDefault="00FD6E5B" w:rsidP="00B6312D"/>
    <w:p w14:paraId="488FCD1A" w14:textId="77777777" w:rsidR="001D3A83" w:rsidRPr="00162AE2" w:rsidRDefault="001D3A83">
      <w:pPr>
        <w:autoSpaceDE/>
        <w:autoSpaceDN/>
        <w:adjustRightInd/>
        <w:spacing w:before="0"/>
        <w:rPr>
          <w:b/>
          <w:bCs w:val="0"/>
          <w:sz w:val="32"/>
          <w:szCs w:val="32"/>
        </w:rPr>
      </w:pPr>
      <w:r w:rsidRPr="00162AE2">
        <w:br w:type="page"/>
      </w:r>
    </w:p>
    <w:p w14:paraId="7716A29A" w14:textId="64912723" w:rsidR="00B74C2E" w:rsidRPr="006176D8" w:rsidRDefault="007E5379" w:rsidP="006176D8">
      <w:pPr>
        <w:pStyle w:val="Heading1"/>
        <w:spacing w:before="360" w:after="240"/>
      </w:pPr>
      <w:bookmarkStart w:id="74" w:name="_Toc25225001"/>
      <w:bookmarkStart w:id="75" w:name="_Toc297208053"/>
      <w:bookmarkStart w:id="76" w:name="_Toc315871098"/>
      <w:bookmarkStart w:id="77" w:name="_Toc325456223"/>
      <w:r>
        <w:lastRenderedPageBreak/>
        <w:t>Introduction</w:t>
      </w:r>
      <w:bookmarkEnd w:id="74"/>
    </w:p>
    <w:p w14:paraId="2C7C3A84" w14:textId="426E30C5" w:rsidR="006176D8" w:rsidRDefault="006176D8" w:rsidP="006176D8">
      <w:r>
        <w:t xml:space="preserve">In this assignment, the goal is to gain experience with the GoF State </w:t>
      </w:r>
      <w:r w:rsidR="00E60E12">
        <w:t xml:space="preserve">pattern </w:t>
      </w:r>
      <w:r>
        <w:t xml:space="preserve">and GoF Singleton </w:t>
      </w:r>
      <w:r w:rsidR="00E60E12">
        <w:t xml:space="preserve">pattern </w:t>
      </w:r>
      <w:r>
        <w:t>by implementing a state machine</w:t>
      </w:r>
      <w:r w:rsidR="002D09CA">
        <w:t xml:space="preserve"> shown below in figure 1:</w:t>
      </w:r>
    </w:p>
    <w:p w14:paraId="4715D422" w14:textId="77777777" w:rsidR="0060155B" w:rsidRDefault="0060155B" w:rsidP="00B6613A">
      <w:pPr>
        <w:keepNext/>
        <w:jc w:val="both"/>
      </w:pPr>
      <w:r>
        <w:rPr>
          <w:noProof/>
        </w:rPr>
        <w:drawing>
          <wp:inline distT="0" distB="0" distL="0" distR="0" wp14:anchorId="2909CE3F" wp14:editId="28DFF168">
            <wp:extent cx="6120130" cy="5081270"/>
            <wp:effectExtent l="19050" t="19050" r="13970" b="2413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081270"/>
                    </a:xfrm>
                    <a:prstGeom prst="rect">
                      <a:avLst/>
                    </a:prstGeom>
                    <a:ln>
                      <a:solidFill>
                        <a:schemeClr val="tx1"/>
                      </a:solidFill>
                    </a:ln>
                  </pic:spPr>
                </pic:pic>
              </a:graphicData>
            </a:graphic>
          </wp:inline>
        </w:drawing>
      </w:r>
    </w:p>
    <w:p w14:paraId="1851DC5F" w14:textId="2A4A0913" w:rsidR="0060155B" w:rsidRDefault="0060155B" w:rsidP="00B6613A">
      <w:pPr>
        <w:pStyle w:val="Caption"/>
        <w:jc w:val="center"/>
      </w:pPr>
      <w:bookmarkStart w:id="78" w:name="_Ref25669657"/>
      <w:r>
        <w:t xml:space="preserve">Figure </w:t>
      </w:r>
      <w:r>
        <w:fldChar w:fldCharType="begin"/>
      </w:r>
      <w:r>
        <w:instrText xml:space="preserve"> SEQ Figure \* ARABIC </w:instrText>
      </w:r>
      <w:r>
        <w:fldChar w:fldCharType="separate"/>
      </w:r>
      <w:r w:rsidR="00CA28FC">
        <w:rPr>
          <w:noProof/>
        </w:rPr>
        <w:t>1</w:t>
      </w:r>
      <w:r>
        <w:fldChar w:fldCharType="end"/>
      </w:r>
      <w:bookmarkEnd w:id="78"/>
      <w:r>
        <w:t xml:space="preserve"> State diagram of </w:t>
      </w:r>
      <w:proofErr w:type="spellStart"/>
      <w:r>
        <w:t>EmbeddedSystemX</w:t>
      </w:r>
      <w:proofErr w:type="spellEnd"/>
    </w:p>
    <w:p w14:paraId="19963984" w14:textId="64A55A19" w:rsidR="002D09CA" w:rsidRDefault="002D09CA" w:rsidP="006176D8"/>
    <w:p w14:paraId="367E594F" w14:textId="51445E36" w:rsidR="002D09CA" w:rsidRPr="006176D8" w:rsidRDefault="000D76A4" w:rsidP="006176D8">
      <w:r>
        <w:t>In the last part of the assignment, the state machine implementation is extended and the GoF Command pattern is to be implemented</w:t>
      </w:r>
      <w:r w:rsidR="0090338C">
        <w:t>.</w:t>
      </w:r>
    </w:p>
    <w:p w14:paraId="7DD925FD" w14:textId="2F9CDBD9" w:rsidR="0034305C" w:rsidRDefault="007E5379" w:rsidP="007E5379">
      <w:pPr>
        <w:pStyle w:val="Heading2"/>
      </w:pPr>
      <w:bookmarkStart w:id="79" w:name="_Toc25225003"/>
      <w:bookmarkStart w:id="80" w:name="_Ref25667590"/>
      <w:bookmarkStart w:id="81" w:name="_Ref25669161"/>
      <w:bookmarkStart w:id="82" w:name="_Ref25669163"/>
      <w:bookmarkStart w:id="83" w:name="_Ref25669168"/>
      <w:r>
        <w:t>Patterns used in the solution</w:t>
      </w:r>
      <w:bookmarkEnd w:id="79"/>
      <w:bookmarkEnd w:id="80"/>
      <w:bookmarkEnd w:id="81"/>
      <w:bookmarkEnd w:id="82"/>
      <w:bookmarkEnd w:id="83"/>
    </w:p>
    <w:p w14:paraId="2FAAE714" w14:textId="7BE5728C" w:rsidR="00655DCC" w:rsidRDefault="00655DCC" w:rsidP="00655DCC">
      <w:r>
        <w:t xml:space="preserve">In the following paragraphs, the three patterns used in the assignment are described thoroughly. These are the GoF State </w:t>
      </w:r>
      <w:r w:rsidR="00E60E12">
        <w:t>pattern</w:t>
      </w:r>
      <w:r>
        <w:t xml:space="preserve">, the GoF Singleton </w:t>
      </w:r>
      <w:r w:rsidR="00E60E12">
        <w:t>pattern</w:t>
      </w:r>
      <w:r>
        <w:t xml:space="preserve">, and the GoF Command </w:t>
      </w:r>
      <w:r w:rsidR="00E60E12">
        <w:t>pattern</w:t>
      </w:r>
      <w:r w:rsidR="00AE6593">
        <w:t xml:space="preserve">, </w:t>
      </w:r>
      <w:r>
        <w:t>respectively</w:t>
      </w:r>
      <w:r w:rsidR="00AE6593">
        <w:t>.</w:t>
      </w:r>
    </w:p>
    <w:p w14:paraId="02805965" w14:textId="77777777" w:rsidR="00AE6593" w:rsidRPr="00655DCC" w:rsidRDefault="00AE6593" w:rsidP="00655DCC"/>
    <w:p w14:paraId="36933BCC" w14:textId="62E351E3" w:rsidR="00AD59F2" w:rsidRDefault="00AD59F2" w:rsidP="00AD59F2">
      <w:r>
        <w:t xml:space="preserve">The GoF Sate pattern is a behavioral pattern, which is intended to allow an object to alter its behaviour whenever its internal state changes. Thus, the object will appear to change its class, that is, the class of its state. The main idea behind the pattern is to introduce an abstract class in order to represent the </w:t>
      </w:r>
      <w:r>
        <w:lastRenderedPageBreak/>
        <w:t>states of the system. This abstract class declares an interface which is mutual for all of the different classes representing each of the various states of the system. The subclasses of the abstract class are used to implement state-specific behaviour of the state classes. Each of the state classes maintains an instance of one of the subclasses of the abstract class. The state classes then use this object to delegate all the state requests to, and use the subclass instances to perform operations which are particular to the given state. Whenever the system changes state, the class state instance changes the state object it should use.</w:t>
      </w:r>
    </w:p>
    <w:p w14:paraId="45C96DEC" w14:textId="77777777" w:rsidR="00AD59F2" w:rsidRDefault="00AD59F2" w:rsidP="00AD59F2"/>
    <w:p w14:paraId="4969C884" w14:textId="4537BE0F" w:rsidR="00AD59F2" w:rsidRDefault="00AD59F2" w:rsidP="00AD59F2">
      <w:r>
        <w:t>The GoF Singleton pattern</w:t>
      </w:r>
      <w:r w:rsidR="0024113C">
        <w:t xml:space="preserve"> </w:t>
      </w:r>
      <w:r w:rsidR="00196569">
        <w:t>is a creational pattern, which is used to ensure that each class only has one instance. It also provides a global point of access to it.</w:t>
      </w:r>
      <w:r w:rsidR="008D0963">
        <w:t xml:space="preserve"> This is done by making the classes responsible for keeping track of its sole instance. If the instance already exists, it should return the sole instance. Otherwise, it should create a new instance.</w:t>
      </w:r>
    </w:p>
    <w:p w14:paraId="0683322D" w14:textId="62C1CD92" w:rsidR="00655DCC" w:rsidRDefault="00655DCC" w:rsidP="00AD59F2"/>
    <w:p w14:paraId="3FF8384D" w14:textId="72B40520" w:rsidR="00655DCC" w:rsidRDefault="00655DCC" w:rsidP="00AD59F2">
      <w:r>
        <w:t xml:space="preserve">The </w:t>
      </w:r>
      <w:r w:rsidR="00E60E12">
        <w:t>GoF Command pattern</w:t>
      </w:r>
      <w:r w:rsidR="00D22EA9">
        <w:t xml:space="preserve"> is a behavioral pattern, which is intended to encapsulate a request </w:t>
      </w:r>
      <w:r w:rsidR="00BD25AC">
        <w:t>as an object. This entails, that clients can be parameterized with different request, queues, or log requests.</w:t>
      </w:r>
      <w:r w:rsidR="00606846">
        <w:t xml:space="preserve"> This is done by implementing an abstract command class, which has declared an interfaced for executing operations. </w:t>
      </w:r>
      <w:r w:rsidR="004B01B2">
        <w:t xml:space="preserve">The subclasses to the command class then specifies a receiver-action pair by storing the receiver as an instance variable, and by also implementing an abstract execution operation </w:t>
      </w:r>
      <w:r w:rsidR="00FD6F38">
        <w:t>from</w:t>
      </w:r>
      <w:r w:rsidR="004B01B2">
        <w:t xml:space="preserve"> the command class, which invoke the request</w:t>
      </w:r>
      <w:r w:rsidR="00D26CB5">
        <w:t xml:space="preserve">. </w:t>
      </w:r>
      <w:r w:rsidR="0091591E">
        <w:t>The knowledge to carry out the request is known by the receiver.</w:t>
      </w:r>
    </w:p>
    <w:p w14:paraId="763208A8" w14:textId="77777777" w:rsidR="00AD59F2" w:rsidRPr="00AD59F2" w:rsidRDefault="00AD59F2" w:rsidP="00AD59F2"/>
    <w:p w14:paraId="5C655F9A" w14:textId="6A280912" w:rsidR="0034305C" w:rsidRDefault="00D6554B" w:rsidP="0034305C">
      <w:pPr>
        <w:pStyle w:val="Heading1"/>
        <w:spacing w:before="360" w:after="240"/>
      </w:pPr>
      <w:bookmarkStart w:id="84" w:name="_Toc25225004"/>
      <w:r>
        <w:t>Solution</w:t>
      </w:r>
      <w:bookmarkEnd w:id="84"/>
    </w:p>
    <w:p w14:paraId="2A63DFD8" w14:textId="59903ABF" w:rsidR="00D6554B" w:rsidRDefault="00764C36" w:rsidP="00D6554B">
      <w:pPr>
        <w:pStyle w:val="Heading2"/>
      </w:pPr>
      <w:bookmarkStart w:id="85" w:name="_Toc25225005"/>
      <w:bookmarkEnd w:id="75"/>
      <w:bookmarkEnd w:id="76"/>
      <w:bookmarkEnd w:id="77"/>
      <w:r>
        <w:t xml:space="preserve">Introduction to </w:t>
      </w:r>
      <w:r w:rsidR="00D6554B">
        <w:t xml:space="preserve">architecture </w:t>
      </w:r>
      <w:r>
        <w:t xml:space="preserve">and </w:t>
      </w:r>
      <w:r w:rsidR="00D6554B">
        <w:t>decisions</w:t>
      </w:r>
      <w:bookmarkEnd w:id="85"/>
    </w:p>
    <w:p w14:paraId="0D2A968B" w14:textId="4E100BE4" w:rsidR="009920A1" w:rsidRDefault="009920A1" w:rsidP="009920A1">
      <w:r>
        <w:t>In this assignment</w:t>
      </w:r>
      <w:r w:rsidR="009163D5">
        <w:t xml:space="preserve"> a state machine is implemented, and as such</w:t>
      </w:r>
      <w:r>
        <w:t>, the architecture is based upon an event-driven architecture</w:t>
      </w:r>
      <w:r w:rsidR="007C3DE7">
        <w:t>, as the system only waits for signalling between state transitions, i.e.</w:t>
      </w:r>
      <w:r w:rsidR="009163D5">
        <w:t>,</w:t>
      </w:r>
      <w:r w:rsidR="007C3DE7">
        <w:t xml:space="preserve"> events</w:t>
      </w:r>
      <w:r w:rsidR="009163D5">
        <w:t xml:space="preserve">. Due to the state machine not having any internal operation, the events are triggered via user input. In a real-world application, this architecture could be extended to a </w:t>
      </w:r>
      <w:proofErr w:type="gramStart"/>
      <w:r w:rsidR="009163D5">
        <w:t>Two Part</w:t>
      </w:r>
      <w:proofErr w:type="gramEnd"/>
      <w:r w:rsidR="009163D5">
        <w:t xml:space="preserve"> architecture, if</w:t>
      </w:r>
      <w:r w:rsidR="00550F29">
        <w:t xml:space="preserve"> a continuous processing part is needed for the system. </w:t>
      </w:r>
    </w:p>
    <w:p w14:paraId="58A514E6" w14:textId="227705A4" w:rsidR="003B541F" w:rsidRDefault="003B541F" w:rsidP="009920A1"/>
    <w:p w14:paraId="4B2020AC" w14:textId="6DE482C3" w:rsidR="003B541F" w:rsidRDefault="00C10BE4" w:rsidP="009920A1">
      <w:r>
        <w:t xml:space="preserve">The design decision </w:t>
      </w:r>
      <w:proofErr w:type="gramStart"/>
      <w:r>
        <w:t>have</w:t>
      </w:r>
      <w:proofErr w:type="gramEnd"/>
      <w:r>
        <w:t xml:space="preserve"> been made purely in regard to implementing the three types of pattern described in section </w:t>
      </w:r>
      <w:r>
        <w:fldChar w:fldCharType="begin"/>
      </w:r>
      <w:r>
        <w:instrText xml:space="preserve"> REF _Ref25667590 \r \h </w:instrText>
      </w:r>
      <w:r>
        <w:fldChar w:fldCharType="separate"/>
      </w:r>
      <w:r>
        <w:t>1.1</w:t>
      </w:r>
      <w:r>
        <w:fldChar w:fldCharType="end"/>
      </w:r>
      <w:r>
        <w:t>.</w:t>
      </w:r>
    </w:p>
    <w:p w14:paraId="54BA9F60" w14:textId="6F59C1FB" w:rsidR="003B541F" w:rsidRDefault="003B541F" w:rsidP="009920A1"/>
    <w:p w14:paraId="6173A6C1" w14:textId="063CDA89" w:rsidR="00B052D0" w:rsidRDefault="00B052D0" w:rsidP="009920A1"/>
    <w:p w14:paraId="67986E5E" w14:textId="1F20B200" w:rsidR="00B052D0" w:rsidRDefault="00B052D0" w:rsidP="009920A1"/>
    <w:p w14:paraId="44596172" w14:textId="075546E1" w:rsidR="00B052D0" w:rsidRDefault="00B052D0" w:rsidP="009920A1"/>
    <w:p w14:paraId="6D8CE5B9" w14:textId="144BDFCD" w:rsidR="00B052D0" w:rsidRDefault="00B052D0" w:rsidP="009920A1"/>
    <w:p w14:paraId="3DD58A39" w14:textId="148C1EFA" w:rsidR="00B052D0" w:rsidRDefault="00B052D0" w:rsidP="009920A1"/>
    <w:p w14:paraId="5E8D11DE" w14:textId="3F497816" w:rsidR="00B052D0" w:rsidRDefault="00B052D0" w:rsidP="009920A1"/>
    <w:p w14:paraId="0090CC39" w14:textId="7C827A52" w:rsidR="00B052D0" w:rsidRDefault="00B052D0" w:rsidP="009920A1"/>
    <w:p w14:paraId="349BA210" w14:textId="77777777" w:rsidR="00B052D0" w:rsidRPr="009920A1" w:rsidRDefault="00B052D0" w:rsidP="009920A1"/>
    <w:p w14:paraId="111DF7EB" w14:textId="47BF4B44" w:rsidR="007E5379" w:rsidRDefault="00764C36" w:rsidP="00D6554B">
      <w:pPr>
        <w:pStyle w:val="Heading2"/>
      </w:pPr>
      <w:bookmarkStart w:id="86" w:name="_Toc25225006"/>
      <w:r>
        <w:lastRenderedPageBreak/>
        <w:t>Logical View</w:t>
      </w:r>
      <w:bookmarkEnd w:id="86"/>
    </w:p>
    <w:p w14:paraId="66202E98" w14:textId="4F0E8775" w:rsidR="00764C36" w:rsidRDefault="009920A1" w:rsidP="00764C36">
      <w:pPr>
        <w:pStyle w:val="Heading3"/>
      </w:pPr>
      <w:bookmarkStart w:id="87" w:name="_Toc25225007"/>
      <w:r>
        <w:t>Class</w:t>
      </w:r>
      <w:r w:rsidR="00764C36">
        <w:t xml:space="preserve"> Diagram</w:t>
      </w:r>
      <w:bookmarkEnd w:id="87"/>
    </w:p>
    <w:p w14:paraId="7B6F63AD" w14:textId="69D172E2" w:rsidR="00C80B66" w:rsidRPr="00C80B66" w:rsidRDefault="00C80B66" w:rsidP="00C80B66">
      <w:r>
        <w:t xml:space="preserve">Below in </w:t>
      </w:r>
      <w:r>
        <w:fldChar w:fldCharType="begin"/>
      </w:r>
      <w:r>
        <w:instrText xml:space="preserve"> REF _Ref25667694 \h </w:instrText>
      </w:r>
      <w:r>
        <w:fldChar w:fldCharType="separate"/>
      </w:r>
      <w:r>
        <w:t xml:space="preserve">Figure </w:t>
      </w:r>
      <w:r>
        <w:rPr>
          <w:noProof/>
        </w:rPr>
        <w:t>2</w:t>
      </w:r>
      <w:r>
        <w:fldChar w:fldCharType="end"/>
      </w:r>
      <w:r>
        <w:t>, the overall class diagram of the system is shown:</w:t>
      </w:r>
    </w:p>
    <w:p w14:paraId="0816F46A" w14:textId="55312616" w:rsidR="00C80B66" w:rsidRDefault="008D4341" w:rsidP="00C80B66">
      <w:pPr>
        <w:keepNext/>
        <w:jc w:val="center"/>
      </w:pPr>
      <w:r>
        <w:rPr>
          <w:bCs w:val="0"/>
          <w:noProof/>
        </w:rPr>
        <w:drawing>
          <wp:inline distT="0" distB="0" distL="0" distR="0" wp14:anchorId="7ABCBECC" wp14:editId="598EF5EE">
            <wp:extent cx="6120130" cy="6120130"/>
            <wp:effectExtent l="0" t="0" r="0" b="0"/>
            <wp:docPr id="5" name="Picture 5" descr="C:\Users\Mads Beck\AppData\Local\Microsoft\Windows\INetCache\Content.MSO\93635D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s Beck\AppData\Local\Microsoft\Windows\INetCache\Content.MSO\93635DB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a:ln>
                      <a:noFill/>
                    </a:ln>
                  </pic:spPr>
                </pic:pic>
              </a:graphicData>
            </a:graphic>
          </wp:inline>
        </w:drawing>
      </w:r>
    </w:p>
    <w:p w14:paraId="3F834A71" w14:textId="4BDA35F5" w:rsidR="009920A1" w:rsidRDefault="00B6613A" w:rsidP="00B6613A">
      <w:pPr>
        <w:pStyle w:val="Caption"/>
        <w:jc w:val="center"/>
      </w:pPr>
      <w:bookmarkStart w:id="88" w:name="_Ref25667694"/>
      <w:r>
        <w:t xml:space="preserve">Figure </w:t>
      </w:r>
      <w:r>
        <w:fldChar w:fldCharType="begin"/>
      </w:r>
      <w:r>
        <w:instrText xml:space="preserve"> SEQ Figure \* ARABIC </w:instrText>
      </w:r>
      <w:r>
        <w:fldChar w:fldCharType="separate"/>
      </w:r>
      <w:r w:rsidR="00CA28FC">
        <w:rPr>
          <w:noProof/>
        </w:rPr>
        <w:t>2</w:t>
      </w:r>
      <w:r>
        <w:fldChar w:fldCharType="end"/>
      </w:r>
      <w:bookmarkEnd w:id="88"/>
      <w:r>
        <w:t xml:space="preserve"> System class diagram</w:t>
      </w:r>
    </w:p>
    <w:p w14:paraId="0D54E58D" w14:textId="77777777" w:rsidR="00213AFC" w:rsidRPr="00213AFC" w:rsidRDefault="00213AFC" w:rsidP="00213AFC"/>
    <w:p w14:paraId="0372ACE3" w14:textId="4D4F6E5F" w:rsidR="00866A87" w:rsidRDefault="00C80B66" w:rsidP="00C80B66">
      <w:r>
        <w:t xml:space="preserve">Here the state class </w:t>
      </w:r>
      <w:proofErr w:type="spellStart"/>
      <w:r>
        <w:t>EmbeddedSystemX</w:t>
      </w:r>
      <w:proofErr w:type="spellEnd"/>
      <w:r>
        <w:t xml:space="preserve"> is shown, which contains the </w:t>
      </w:r>
      <w:r w:rsidR="000723CE">
        <w:t xml:space="preserve">different states of the system. It has an object of the abstract class </w:t>
      </w:r>
      <w:proofErr w:type="spellStart"/>
      <w:r w:rsidR="000723CE">
        <w:t>EmbeddedSysState</w:t>
      </w:r>
      <w:proofErr w:type="spellEnd"/>
      <w:r w:rsidR="000723CE">
        <w:t>, which provides the interface for the three subclasses, which are responsible for implementing the various events</w:t>
      </w:r>
      <w:bookmarkStart w:id="89" w:name="_GoBack"/>
      <w:bookmarkEnd w:id="89"/>
      <w:r w:rsidR="000723CE">
        <w:t xml:space="preserve"> for the system. This conclude the architecture related for the overarching state machine. The internal / nested state machine can be seen connected to the </w:t>
      </w:r>
      <w:proofErr w:type="spellStart"/>
      <w:r w:rsidR="004933F4">
        <w:t>EmbbededSysState</w:t>
      </w:r>
      <w:proofErr w:type="spellEnd"/>
      <w:r w:rsidR="004933F4">
        <w:t xml:space="preserve"> virtual class, which also has an object of its own abstract class, </w:t>
      </w:r>
      <w:proofErr w:type="spellStart"/>
      <w:r w:rsidR="004933F4">
        <w:t>OPState</w:t>
      </w:r>
      <w:proofErr w:type="spellEnd"/>
      <w:r w:rsidR="004933F4">
        <w:t xml:space="preserve">, which provides the interface for the four subclasses implementing the events for the internal / </w:t>
      </w:r>
      <w:r w:rsidR="004933F4">
        <w:lastRenderedPageBreak/>
        <w:t>nested state machine.</w:t>
      </w:r>
      <w:r w:rsidR="00866A87">
        <w:t xml:space="preserve"> As is evident from the description of the GoF State pattern in section </w:t>
      </w:r>
      <w:r w:rsidR="00866A87">
        <w:fldChar w:fldCharType="begin"/>
      </w:r>
      <w:r w:rsidR="00866A87">
        <w:instrText xml:space="preserve"> REF _Ref25669168 \r \h </w:instrText>
      </w:r>
      <w:r w:rsidR="00866A87">
        <w:fldChar w:fldCharType="separate"/>
      </w:r>
      <w:r w:rsidR="00866A87">
        <w:t>1.1</w:t>
      </w:r>
      <w:r w:rsidR="00866A87">
        <w:fldChar w:fldCharType="end"/>
      </w:r>
      <w:r w:rsidR="00866A87">
        <w:t>, this class diagram is made in accordance to that.</w:t>
      </w:r>
    </w:p>
    <w:p w14:paraId="688B76D3" w14:textId="5B72029F" w:rsidR="00C80B66" w:rsidRPr="00C80B66" w:rsidRDefault="0027104A" w:rsidP="00346FDB">
      <w:pPr>
        <w:autoSpaceDE/>
        <w:autoSpaceDN/>
        <w:adjustRightInd/>
        <w:spacing w:before="0"/>
      </w:pPr>
      <w:r>
        <w:br w:type="page"/>
      </w:r>
    </w:p>
    <w:p w14:paraId="28FA35E7" w14:textId="68F369DF" w:rsidR="0027104A" w:rsidRDefault="00764C36" w:rsidP="0027104A">
      <w:pPr>
        <w:pStyle w:val="Heading2"/>
      </w:pPr>
      <w:bookmarkStart w:id="90" w:name="_Toc25225008"/>
      <w:r>
        <w:lastRenderedPageBreak/>
        <w:t>Implementation View</w:t>
      </w:r>
      <w:bookmarkEnd w:id="90"/>
    </w:p>
    <w:p w14:paraId="5D3187D2" w14:textId="77777777" w:rsidR="00875CE9" w:rsidRPr="00875CE9" w:rsidRDefault="00875CE9" w:rsidP="00875CE9"/>
    <w:p w14:paraId="0F489941" w14:textId="6CE7964E" w:rsidR="00162AE2" w:rsidRDefault="007E5379" w:rsidP="00D6554B">
      <w:pPr>
        <w:pStyle w:val="Heading3"/>
      </w:pPr>
      <w:bookmarkStart w:id="91" w:name="_Toc25225009"/>
      <w:r>
        <w:t>Implementation details</w:t>
      </w:r>
      <w:bookmarkEnd w:id="91"/>
    </w:p>
    <w:p w14:paraId="24AB118B" w14:textId="73636403" w:rsidR="009774EA" w:rsidRDefault="009774EA" w:rsidP="009774EA">
      <w:r>
        <w:t xml:space="preserve">In the first part of the assignment, the goal was to implement the state machine from </w:t>
      </w:r>
      <w:r>
        <w:fldChar w:fldCharType="begin"/>
      </w:r>
      <w:r>
        <w:instrText xml:space="preserve"> REF _Ref25669657 \h </w:instrText>
      </w:r>
      <w:r>
        <w:fldChar w:fldCharType="separate"/>
      </w:r>
      <w:r>
        <w:t xml:space="preserve">Figure </w:t>
      </w:r>
      <w:r>
        <w:rPr>
          <w:noProof/>
        </w:rPr>
        <w:t>1</w:t>
      </w:r>
      <w:r>
        <w:fldChar w:fldCharType="end"/>
      </w:r>
      <w:r>
        <w:t xml:space="preserve"> using the </w:t>
      </w:r>
      <w:proofErr w:type="spellStart"/>
      <w:r>
        <w:t>GoF</w:t>
      </w:r>
      <w:proofErr w:type="spellEnd"/>
      <w:r>
        <w:t xml:space="preserve"> State pattern.</w:t>
      </w:r>
      <w:r w:rsidR="006D4DE6">
        <w:t xml:space="preserve"> In the following sections, code snippets showcasing the overarching state machine design</w:t>
      </w:r>
      <w:r w:rsidR="00F621EC">
        <w:t xml:space="preserve"> with one of the event subclasses</w:t>
      </w:r>
      <w:r w:rsidR="006D4DE6">
        <w:t xml:space="preserve"> using this pattern is shown.  Below in </w:t>
      </w:r>
      <w:r w:rsidR="006D4DE6">
        <w:fldChar w:fldCharType="begin"/>
      </w:r>
      <w:r w:rsidR="006D4DE6">
        <w:instrText xml:space="preserve"> REF _Ref25670373 \h </w:instrText>
      </w:r>
      <w:r w:rsidR="006D4DE6">
        <w:fldChar w:fldCharType="separate"/>
      </w:r>
      <w:r w:rsidR="006D4DE6">
        <w:t xml:space="preserve">Figure </w:t>
      </w:r>
      <w:r w:rsidR="006D4DE6">
        <w:rPr>
          <w:noProof/>
        </w:rPr>
        <w:t>3</w:t>
      </w:r>
      <w:r w:rsidR="006D4DE6">
        <w:fldChar w:fldCharType="end"/>
      </w:r>
      <w:r w:rsidR="006D4DE6">
        <w:t xml:space="preserve">, the implementation of the class </w:t>
      </w:r>
      <w:proofErr w:type="spellStart"/>
      <w:r w:rsidR="006D4DE6">
        <w:t>Embed</w:t>
      </w:r>
      <w:r w:rsidR="00000FD0">
        <w:t>SysState</w:t>
      </w:r>
      <w:proofErr w:type="spellEnd"/>
      <w:r w:rsidR="006D4DE6">
        <w:t xml:space="preserve"> is shown:</w:t>
      </w:r>
    </w:p>
    <w:p w14:paraId="4700AA38" w14:textId="77777777" w:rsidR="00875CE9" w:rsidRPr="009774EA" w:rsidRDefault="00875CE9" w:rsidP="009774EA"/>
    <w:p w14:paraId="1BEE6D9A" w14:textId="2823EAE4" w:rsidR="00875CE9" w:rsidRDefault="006D4DE6" w:rsidP="006909B2">
      <w:pPr>
        <w:keepNext/>
        <w:jc w:val="center"/>
      </w:pPr>
      <w:r>
        <w:rPr>
          <w:noProof/>
        </w:rPr>
        <w:drawing>
          <wp:inline distT="0" distB="0" distL="0" distR="0" wp14:anchorId="03AE3865" wp14:editId="181098D5">
            <wp:extent cx="5588157" cy="2053087"/>
            <wp:effectExtent l="0" t="0" r="0" b="444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0266" cy="2079580"/>
                    </a:xfrm>
                    <a:prstGeom prst="rect">
                      <a:avLst/>
                    </a:prstGeom>
                    <a:noFill/>
                    <a:ln>
                      <a:noFill/>
                    </a:ln>
                  </pic:spPr>
                </pic:pic>
              </a:graphicData>
            </a:graphic>
          </wp:inline>
        </w:drawing>
      </w:r>
    </w:p>
    <w:p w14:paraId="029DA605" w14:textId="1B97A1D3" w:rsidR="00734BDA" w:rsidRDefault="006D4DE6" w:rsidP="006909B2">
      <w:pPr>
        <w:pStyle w:val="Caption"/>
        <w:jc w:val="center"/>
      </w:pPr>
      <w:bookmarkStart w:id="92" w:name="_Ref25670373"/>
      <w:r>
        <w:t xml:space="preserve">Figure </w:t>
      </w:r>
      <w:r>
        <w:fldChar w:fldCharType="begin"/>
      </w:r>
      <w:r>
        <w:instrText xml:space="preserve"> SEQ Figure \* ARABIC </w:instrText>
      </w:r>
      <w:r>
        <w:fldChar w:fldCharType="separate"/>
      </w:r>
      <w:r w:rsidR="00CA28FC">
        <w:rPr>
          <w:noProof/>
        </w:rPr>
        <w:t>3</w:t>
      </w:r>
      <w:r>
        <w:fldChar w:fldCharType="end"/>
      </w:r>
      <w:bookmarkEnd w:id="92"/>
      <w:r>
        <w:t xml:space="preserve"> Code snippet of class </w:t>
      </w:r>
      <w:proofErr w:type="spellStart"/>
      <w:r w:rsidR="00000FD0">
        <w:t>EmbedSysState</w:t>
      </w:r>
      <w:proofErr w:type="spellEnd"/>
    </w:p>
    <w:p w14:paraId="45560B9A" w14:textId="6567294D" w:rsidR="00346FDB" w:rsidRDefault="00346FDB" w:rsidP="00346FDB"/>
    <w:p w14:paraId="62231926" w14:textId="59D3E33A" w:rsidR="001B2E22" w:rsidRDefault="00346FDB" w:rsidP="001B2E22">
      <w:r>
        <w:t xml:space="preserve">Here the </w:t>
      </w:r>
      <w:r w:rsidR="00000FD0">
        <w:t>abstract class is shown, with the virtual functions defining the interfaces for the different</w:t>
      </w:r>
      <w:r w:rsidR="00844E44">
        <w:t xml:space="preserve"> event subclasses. A method to change the state of the system </w:t>
      </w:r>
      <w:r w:rsidR="00E13B95">
        <w:t xml:space="preserve">is also implemented, which has the arguments of a pointer to an </w:t>
      </w:r>
      <w:proofErr w:type="spellStart"/>
      <w:r w:rsidR="00E13B95">
        <w:t>EmbeddedSystemX</w:t>
      </w:r>
      <w:proofErr w:type="spellEnd"/>
      <w:r w:rsidR="00E13B95">
        <w:t xml:space="preserve"> object and a pointer to an </w:t>
      </w:r>
      <w:proofErr w:type="spellStart"/>
      <w:r w:rsidR="00E13B95">
        <w:t>EmbedSysState</w:t>
      </w:r>
      <w:proofErr w:type="spellEnd"/>
      <w:r w:rsidR="00E13B95">
        <w:t xml:space="preserve"> object. </w:t>
      </w:r>
      <w:r w:rsidR="00F621EC">
        <w:t xml:space="preserve">These are used to access </w:t>
      </w:r>
      <w:r w:rsidR="001B2E22">
        <w:t xml:space="preserve">and use </w:t>
      </w:r>
      <w:r w:rsidR="00F621EC">
        <w:t xml:space="preserve">the function </w:t>
      </w:r>
      <w:proofErr w:type="spellStart"/>
      <w:r w:rsidR="00F621EC">
        <w:t>Change</w:t>
      </w:r>
      <w:r w:rsidR="001B2E22">
        <w:t>S</w:t>
      </w:r>
      <w:r w:rsidR="00F621EC">
        <w:t>tate</w:t>
      </w:r>
      <w:proofErr w:type="spellEnd"/>
      <w:r w:rsidR="00F621EC">
        <w:t xml:space="preserve"> </w:t>
      </w:r>
      <w:r w:rsidR="001B2E22">
        <w:t>seen</w:t>
      </w:r>
      <w:r w:rsidR="00F621EC">
        <w:t xml:space="preserve"> in </w:t>
      </w:r>
      <w:r w:rsidR="001B2E22">
        <w:fldChar w:fldCharType="begin"/>
      </w:r>
      <w:r w:rsidR="001B2E22">
        <w:instrText xml:space="preserve"> REF _Ref25671832 \h </w:instrText>
      </w:r>
      <w:r w:rsidR="001B2E22">
        <w:fldChar w:fldCharType="separate"/>
      </w:r>
      <w:r w:rsidR="001B2E22">
        <w:t xml:space="preserve">Figure </w:t>
      </w:r>
      <w:r w:rsidR="001B2E22">
        <w:rPr>
          <w:noProof/>
        </w:rPr>
        <w:t>4</w:t>
      </w:r>
      <w:r w:rsidR="001B2E22">
        <w:fldChar w:fldCharType="end"/>
      </w:r>
      <w:r w:rsidR="001B2E22">
        <w:t xml:space="preserve"> below. </w:t>
      </w:r>
    </w:p>
    <w:p w14:paraId="30C10BF3" w14:textId="12AA2FCC" w:rsidR="001B2E22" w:rsidRDefault="001B2E22" w:rsidP="001B2E22"/>
    <w:p w14:paraId="25F86360" w14:textId="7CCF8ABB" w:rsidR="001B2E22" w:rsidRDefault="001B2E22" w:rsidP="001B2E22">
      <w:r>
        <w:t>In figure 4, the class diagram of</w:t>
      </w:r>
      <w:r w:rsidR="003C080C">
        <w:t xml:space="preserve"> the context</w:t>
      </w:r>
      <w:r>
        <w:t xml:space="preserve"> </w:t>
      </w:r>
      <w:proofErr w:type="spellStart"/>
      <w:r>
        <w:t>EmbeddedSystemX</w:t>
      </w:r>
      <w:proofErr w:type="spellEnd"/>
      <w:r>
        <w:t xml:space="preserve"> is shown.</w:t>
      </w:r>
      <w:r w:rsidR="00B75B81">
        <w:t xml:space="preserve"> Here the top-level state machine is implemented, and the various events are defined by the functions, which are triggered by a user in the main file, as can be seen in </w:t>
      </w:r>
      <w:r w:rsidR="00B75B81">
        <w:fldChar w:fldCharType="begin"/>
      </w:r>
      <w:r w:rsidR="00B75B81">
        <w:instrText xml:space="preserve"> REF _Ref25674908 \h </w:instrText>
      </w:r>
      <w:r w:rsidR="00B75B81">
        <w:fldChar w:fldCharType="separate"/>
      </w:r>
      <w:r w:rsidR="00B75B81">
        <w:t xml:space="preserve">Figure </w:t>
      </w:r>
      <w:r w:rsidR="00B75B81">
        <w:rPr>
          <w:noProof/>
        </w:rPr>
        <w:t>11</w:t>
      </w:r>
      <w:r w:rsidR="00B75B81">
        <w:fldChar w:fldCharType="end"/>
      </w:r>
      <w:r w:rsidR="00B75B81">
        <w:t xml:space="preserve">. As can also be seen, there is an instance of the </w:t>
      </w:r>
      <w:proofErr w:type="spellStart"/>
      <w:r w:rsidR="00B75B81">
        <w:t>EmbedSysState</w:t>
      </w:r>
      <w:proofErr w:type="spellEnd"/>
      <w:r w:rsidR="00B75B81">
        <w:t xml:space="preserve"> class, which is used to switch between the states, by using the function </w:t>
      </w:r>
      <w:proofErr w:type="spellStart"/>
      <w:r w:rsidR="00B75B81">
        <w:t>ChangeState</w:t>
      </w:r>
      <w:proofErr w:type="spellEnd"/>
      <w:r w:rsidR="00B75B81">
        <w:t>.</w:t>
      </w:r>
      <w:r w:rsidR="00762A55">
        <w:t xml:space="preserve"> </w:t>
      </w:r>
      <w:r w:rsidR="00CA28FC">
        <w:t xml:space="preserve"> </w:t>
      </w:r>
      <w:r w:rsidR="0000287C">
        <w:t xml:space="preserve">The </w:t>
      </w:r>
      <w:proofErr w:type="spellStart"/>
      <w:r w:rsidR="0000287C">
        <w:t>getObj</w:t>
      </w:r>
      <w:proofErr w:type="spellEnd"/>
      <w:r w:rsidR="0000287C">
        <w:t xml:space="preserve"> function is used to trigger the states in the </w:t>
      </w:r>
      <w:proofErr w:type="gramStart"/>
      <w:r w:rsidR="0000287C">
        <w:t>internal  /</w:t>
      </w:r>
      <w:proofErr w:type="gramEnd"/>
      <w:r w:rsidR="0000287C">
        <w:t xml:space="preserve"> nested state machine in the Operational class, which is seen in </w:t>
      </w:r>
      <w:r w:rsidR="0000287C">
        <w:fldChar w:fldCharType="begin"/>
      </w:r>
      <w:r w:rsidR="0000287C">
        <w:instrText xml:space="preserve"> REF _Ref25675044 \h </w:instrText>
      </w:r>
      <w:r w:rsidR="0000287C">
        <w:fldChar w:fldCharType="separate"/>
      </w:r>
      <w:r w:rsidR="0000287C">
        <w:t xml:space="preserve">Figure </w:t>
      </w:r>
      <w:r w:rsidR="0000287C">
        <w:rPr>
          <w:noProof/>
        </w:rPr>
        <w:t>6</w:t>
      </w:r>
      <w:r w:rsidR="0000287C">
        <w:fldChar w:fldCharType="end"/>
      </w:r>
      <w:r w:rsidR="0000287C">
        <w:t xml:space="preserve">. The constructor and one of the event function implementations, the restart event, is also visible in </w:t>
      </w:r>
      <w:r w:rsidR="0000287C">
        <w:fldChar w:fldCharType="begin"/>
      </w:r>
      <w:r w:rsidR="0000287C">
        <w:instrText xml:space="preserve"> REF _Ref25671832 \h </w:instrText>
      </w:r>
      <w:r w:rsidR="0000287C">
        <w:fldChar w:fldCharType="separate"/>
      </w:r>
      <w:r w:rsidR="0000287C">
        <w:t xml:space="preserve">Figure </w:t>
      </w:r>
      <w:r w:rsidR="0000287C">
        <w:rPr>
          <w:noProof/>
        </w:rPr>
        <w:t>4</w:t>
      </w:r>
      <w:r w:rsidR="0000287C">
        <w:fldChar w:fldCharType="end"/>
      </w:r>
      <w:r w:rsidR="0000287C">
        <w:t>.</w:t>
      </w:r>
    </w:p>
    <w:p w14:paraId="2007341C" w14:textId="1798F607" w:rsidR="00F621EC" w:rsidRDefault="00346FDB" w:rsidP="001B2E22">
      <w:pPr>
        <w:jc w:val="center"/>
      </w:pPr>
      <w:r>
        <w:rPr>
          <w:noProof/>
        </w:rPr>
        <w:lastRenderedPageBreak/>
        <w:drawing>
          <wp:inline distT="0" distB="0" distL="0" distR="0" wp14:anchorId="5228D37F" wp14:editId="1BB2C0C8">
            <wp:extent cx="3424686" cy="4838802"/>
            <wp:effectExtent l="0" t="0" r="4445"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6567" cy="4912106"/>
                    </a:xfrm>
                    <a:prstGeom prst="rect">
                      <a:avLst/>
                    </a:prstGeom>
                    <a:noFill/>
                    <a:ln>
                      <a:noFill/>
                    </a:ln>
                  </pic:spPr>
                </pic:pic>
              </a:graphicData>
            </a:graphic>
          </wp:inline>
        </w:drawing>
      </w:r>
    </w:p>
    <w:p w14:paraId="6D487A7A" w14:textId="398DFBDB" w:rsidR="006D4DE6" w:rsidRDefault="00F621EC" w:rsidP="00F621EC">
      <w:pPr>
        <w:pStyle w:val="Caption"/>
        <w:jc w:val="center"/>
      </w:pPr>
      <w:bookmarkStart w:id="93" w:name="_Ref25671832"/>
      <w:r>
        <w:t xml:space="preserve">Figure </w:t>
      </w:r>
      <w:r>
        <w:fldChar w:fldCharType="begin"/>
      </w:r>
      <w:r>
        <w:instrText xml:space="preserve"> SEQ Figure \* ARABIC </w:instrText>
      </w:r>
      <w:r>
        <w:fldChar w:fldCharType="separate"/>
      </w:r>
      <w:r w:rsidR="00CA28FC">
        <w:rPr>
          <w:noProof/>
        </w:rPr>
        <w:t>4</w:t>
      </w:r>
      <w:r>
        <w:fldChar w:fldCharType="end"/>
      </w:r>
      <w:bookmarkEnd w:id="93"/>
      <w:r>
        <w:t xml:space="preserve"> </w:t>
      </w:r>
      <w:r w:rsidRPr="000A367D">
        <w:t xml:space="preserve">Code snippet of class </w:t>
      </w:r>
      <w:proofErr w:type="spellStart"/>
      <w:r>
        <w:t>EmbeddedSystemX</w:t>
      </w:r>
      <w:proofErr w:type="spellEnd"/>
    </w:p>
    <w:p w14:paraId="2E314046" w14:textId="7A996FFB" w:rsidR="00F621EC" w:rsidRDefault="00F621EC" w:rsidP="0000287C"/>
    <w:p w14:paraId="6B69F21B" w14:textId="2027F5E4" w:rsidR="0000287C" w:rsidRDefault="0000287C" w:rsidP="0000287C">
      <w:r>
        <w:t xml:space="preserve">In </w:t>
      </w:r>
      <w:r>
        <w:fldChar w:fldCharType="begin"/>
      </w:r>
      <w:r>
        <w:instrText xml:space="preserve"> REF _Ref25675136 \h </w:instrText>
      </w:r>
      <w:r>
        <w:fldChar w:fldCharType="separate"/>
      </w:r>
      <w:r>
        <w:t xml:space="preserve">Figure </w:t>
      </w:r>
      <w:r>
        <w:rPr>
          <w:noProof/>
        </w:rPr>
        <w:t>5</w:t>
      </w:r>
      <w:r>
        <w:fldChar w:fldCharType="end"/>
      </w:r>
      <w:r>
        <w:t xml:space="preserve">, a snippet of one of the subclasses is shown, which is the </w:t>
      </w:r>
      <w:proofErr w:type="spellStart"/>
      <w:r>
        <w:t>PowerOnSelfTest</w:t>
      </w:r>
      <w:proofErr w:type="spellEnd"/>
      <w:r>
        <w:t xml:space="preserve"> class.</w:t>
      </w:r>
      <w:r w:rsidR="00160D9D">
        <w:t xml:space="preserve"> Here various functions are implemented as the events of the </w:t>
      </w:r>
      <w:proofErr w:type="spellStart"/>
      <w:r w:rsidR="00160D9D">
        <w:t>EmbeddedSystemX</w:t>
      </w:r>
      <w:proofErr w:type="spellEnd"/>
      <w:r w:rsidR="00160D9D">
        <w:t xml:space="preserve"> state machine</w:t>
      </w:r>
      <w:r w:rsidR="00507E6E">
        <w:t xml:space="preserve">, belonging to specific </w:t>
      </w:r>
      <w:proofErr w:type="spellStart"/>
      <w:r w:rsidR="00507E6E">
        <w:t>PowerOnSelfTest</w:t>
      </w:r>
      <w:proofErr w:type="spellEnd"/>
      <w:r w:rsidR="00507E6E">
        <w:t xml:space="preserve"> state. </w:t>
      </w:r>
      <w:r w:rsidR="001A471F">
        <w:t xml:space="preserve">Classes similar to this have been implemented for the remaining states as well, but has been omitted for this journal for practical reasons. </w:t>
      </w:r>
      <w:r w:rsidR="00730FAF">
        <w:t>As it can also be seen in the instance function, the state is implemented according to the GoF Singleton pattern.</w:t>
      </w:r>
    </w:p>
    <w:p w14:paraId="0F3BE6B8" w14:textId="77777777" w:rsidR="00F621EC" w:rsidRDefault="00346FDB" w:rsidP="00F621EC">
      <w:pPr>
        <w:keepNext/>
        <w:jc w:val="center"/>
      </w:pPr>
      <w:r>
        <w:rPr>
          <w:noProof/>
        </w:rPr>
        <w:lastRenderedPageBreak/>
        <w:drawing>
          <wp:inline distT="0" distB="0" distL="0" distR="0" wp14:anchorId="38FB92A1" wp14:editId="4C2D3703">
            <wp:extent cx="4390845" cy="3764466"/>
            <wp:effectExtent l="0" t="0" r="0" b="762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850" cy="3786761"/>
                    </a:xfrm>
                    <a:prstGeom prst="rect">
                      <a:avLst/>
                    </a:prstGeom>
                    <a:noFill/>
                    <a:ln>
                      <a:noFill/>
                    </a:ln>
                  </pic:spPr>
                </pic:pic>
              </a:graphicData>
            </a:graphic>
          </wp:inline>
        </w:drawing>
      </w:r>
    </w:p>
    <w:p w14:paraId="3ED5C23D" w14:textId="255E2C52" w:rsidR="00346FDB" w:rsidRDefault="00F621EC" w:rsidP="00F621EC">
      <w:pPr>
        <w:pStyle w:val="Caption"/>
        <w:jc w:val="center"/>
      </w:pPr>
      <w:bookmarkStart w:id="94" w:name="_Ref25675136"/>
      <w:r>
        <w:t xml:space="preserve">Figure </w:t>
      </w:r>
      <w:r>
        <w:fldChar w:fldCharType="begin"/>
      </w:r>
      <w:r>
        <w:instrText xml:space="preserve"> SEQ Figure \* ARABIC </w:instrText>
      </w:r>
      <w:r>
        <w:fldChar w:fldCharType="separate"/>
      </w:r>
      <w:r w:rsidR="00CA28FC">
        <w:rPr>
          <w:noProof/>
        </w:rPr>
        <w:t>5</w:t>
      </w:r>
      <w:r>
        <w:fldChar w:fldCharType="end"/>
      </w:r>
      <w:bookmarkEnd w:id="94"/>
      <w:r>
        <w:t xml:space="preserve"> </w:t>
      </w:r>
      <w:r w:rsidRPr="00F35E28">
        <w:t xml:space="preserve">Code snippet of class </w:t>
      </w:r>
      <w:proofErr w:type="spellStart"/>
      <w:r>
        <w:t>PowerOnSelfTest</w:t>
      </w:r>
      <w:proofErr w:type="spellEnd"/>
    </w:p>
    <w:p w14:paraId="28D70AE0" w14:textId="2D6652BC" w:rsidR="002C21E3" w:rsidRDefault="002C21E3" w:rsidP="002C21E3"/>
    <w:p w14:paraId="4980BE9A" w14:textId="7DD90A4E" w:rsidR="002C21E3" w:rsidRDefault="002C21E3" w:rsidP="002C21E3"/>
    <w:p w14:paraId="0A6D4521" w14:textId="58159785" w:rsidR="002C21E3" w:rsidRPr="002C21E3" w:rsidRDefault="002C21E3" w:rsidP="002C21E3">
      <w:r>
        <w:t xml:space="preserve">In the latter part of the assignment, the internal / nested state machine Operational was to be implemented using the GoF Command pattern. </w:t>
      </w:r>
      <w:r w:rsidR="00B41034">
        <w:t xml:space="preserve">The implementation can be seen below in </w:t>
      </w:r>
      <w:r w:rsidR="00B41034">
        <w:fldChar w:fldCharType="begin"/>
      </w:r>
      <w:r w:rsidR="00B41034">
        <w:instrText xml:space="preserve"> REF _Ref25675044 \h </w:instrText>
      </w:r>
      <w:r w:rsidR="00B41034">
        <w:fldChar w:fldCharType="separate"/>
      </w:r>
      <w:r w:rsidR="00B41034">
        <w:t xml:space="preserve">Figure </w:t>
      </w:r>
      <w:r w:rsidR="00B41034">
        <w:rPr>
          <w:noProof/>
        </w:rPr>
        <w:t>6</w:t>
      </w:r>
      <w:r w:rsidR="00B41034">
        <w:fldChar w:fldCharType="end"/>
      </w:r>
      <w:r w:rsidR="00B41034">
        <w:t>.</w:t>
      </w:r>
      <w:r w:rsidR="008E6A33">
        <w:t xml:space="preserve"> The implementation is similar to that of </w:t>
      </w:r>
      <w:proofErr w:type="spellStart"/>
      <w:r w:rsidR="008E6A33">
        <w:t>EmbeddedSystemX</w:t>
      </w:r>
      <w:proofErr w:type="spellEnd"/>
      <w:r w:rsidR="008E6A33">
        <w:t xml:space="preserve">, but it also implemented as a state in the </w:t>
      </w:r>
      <w:proofErr w:type="spellStart"/>
      <w:r w:rsidR="008E6A33">
        <w:t>EmbeddedSystemX</w:t>
      </w:r>
      <w:proofErr w:type="spellEnd"/>
      <w:r w:rsidR="008E6A33">
        <w:t xml:space="preserve"> state</w:t>
      </w:r>
      <w:r w:rsidR="001E04CB">
        <w:t xml:space="preserve"> </w:t>
      </w:r>
      <w:r w:rsidR="008E6A33">
        <w:t xml:space="preserve">machine. </w:t>
      </w:r>
      <w:r w:rsidR="001E04CB">
        <w:t>It can also be seen, that a command handler function is implemented in order to comply with the GoF Command pattern</w:t>
      </w:r>
      <w:r w:rsidR="0041178B">
        <w:t>.</w:t>
      </w:r>
      <w:r w:rsidR="00C07393">
        <w:t xml:space="preserve"> As also was shown in the other state class, </w:t>
      </w:r>
      <w:proofErr w:type="spellStart"/>
      <w:r w:rsidR="00C07393">
        <w:t>PowerOnSelfTest</w:t>
      </w:r>
      <w:proofErr w:type="spellEnd"/>
      <w:r w:rsidR="00C07393">
        <w:t xml:space="preserve">, the Operational class has been implemented using the GoF </w:t>
      </w:r>
      <w:r w:rsidR="00212182">
        <w:t>Singleton</w:t>
      </w:r>
      <w:r w:rsidR="00C07393">
        <w:t xml:space="preserve"> pattern </w:t>
      </w:r>
      <w:r w:rsidR="00212182">
        <w:t>as well</w:t>
      </w:r>
      <w:r w:rsidR="00C07393">
        <w:t xml:space="preserve">. </w:t>
      </w:r>
    </w:p>
    <w:p w14:paraId="076BDDB1" w14:textId="77777777" w:rsidR="00CA28FC" w:rsidRDefault="00346FDB" w:rsidP="00CA28FC">
      <w:pPr>
        <w:keepNext/>
        <w:jc w:val="center"/>
      </w:pPr>
      <w:r>
        <w:rPr>
          <w:noProof/>
        </w:rPr>
        <w:lastRenderedPageBreak/>
        <w:drawing>
          <wp:inline distT="0" distB="0" distL="0" distR="0" wp14:anchorId="59F65319" wp14:editId="35964D56">
            <wp:extent cx="4048375" cy="5991148"/>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6061" cy="6002522"/>
                    </a:xfrm>
                    <a:prstGeom prst="rect">
                      <a:avLst/>
                    </a:prstGeom>
                    <a:noFill/>
                    <a:ln>
                      <a:noFill/>
                    </a:ln>
                  </pic:spPr>
                </pic:pic>
              </a:graphicData>
            </a:graphic>
          </wp:inline>
        </w:drawing>
      </w:r>
    </w:p>
    <w:p w14:paraId="37844371" w14:textId="050407EC" w:rsidR="00346FDB" w:rsidRDefault="00CA28FC" w:rsidP="00CA28FC">
      <w:pPr>
        <w:pStyle w:val="Caption"/>
        <w:jc w:val="center"/>
      </w:pPr>
      <w:bookmarkStart w:id="95" w:name="_Ref25675044"/>
      <w:r>
        <w:t xml:space="preserve">Figure </w:t>
      </w:r>
      <w:r>
        <w:fldChar w:fldCharType="begin"/>
      </w:r>
      <w:r>
        <w:instrText xml:space="preserve"> SEQ Figure \* ARABIC </w:instrText>
      </w:r>
      <w:r>
        <w:fldChar w:fldCharType="separate"/>
      </w:r>
      <w:r>
        <w:rPr>
          <w:noProof/>
        </w:rPr>
        <w:t>6</w:t>
      </w:r>
      <w:r>
        <w:fldChar w:fldCharType="end"/>
      </w:r>
      <w:bookmarkEnd w:id="95"/>
      <w:r>
        <w:t xml:space="preserve"> </w:t>
      </w:r>
      <w:r w:rsidRPr="00003E50">
        <w:t xml:space="preserve">Code snippet of class </w:t>
      </w:r>
      <w:r>
        <w:t>Operational</w:t>
      </w:r>
    </w:p>
    <w:p w14:paraId="62E2D396" w14:textId="2A48FDEF" w:rsidR="00CA28FC" w:rsidRDefault="00CA28FC" w:rsidP="00346FDB">
      <w:pPr>
        <w:jc w:val="center"/>
      </w:pPr>
    </w:p>
    <w:p w14:paraId="4D427F48" w14:textId="15D46FE3" w:rsidR="00CA28FC" w:rsidRDefault="003642DF" w:rsidP="003642DF">
      <w:r>
        <w:t xml:space="preserve">Below in </w:t>
      </w:r>
      <w:r>
        <w:fldChar w:fldCharType="begin"/>
      </w:r>
      <w:r>
        <w:instrText xml:space="preserve"> REF _Ref25675871 \h </w:instrText>
      </w:r>
      <w:r>
        <w:fldChar w:fldCharType="separate"/>
      </w:r>
      <w:r>
        <w:t xml:space="preserve">Figure </w:t>
      </w:r>
      <w:r>
        <w:rPr>
          <w:noProof/>
        </w:rPr>
        <w:t>7</w:t>
      </w:r>
      <w:r>
        <w:fldChar w:fldCharType="end"/>
      </w:r>
      <w:r>
        <w:t xml:space="preserve">, a code snippet for the abstract </w:t>
      </w:r>
      <w:proofErr w:type="spellStart"/>
      <w:r>
        <w:t>OPState</w:t>
      </w:r>
      <w:proofErr w:type="spellEnd"/>
      <w:r>
        <w:t xml:space="preserve"> class is shown, which like the former abstract class, </w:t>
      </w:r>
      <w:proofErr w:type="spellStart"/>
      <w:r>
        <w:t>EmbedSysState</w:t>
      </w:r>
      <w:proofErr w:type="spellEnd"/>
      <w:r>
        <w:t xml:space="preserve">, provides an interface for the various </w:t>
      </w:r>
      <w:r w:rsidR="005B53B1">
        <w:t>subclasses</w:t>
      </w:r>
      <w:r>
        <w:t xml:space="preserve">. </w:t>
      </w:r>
    </w:p>
    <w:p w14:paraId="13FBA6AF" w14:textId="77777777" w:rsidR="00CA28FC" w:rsidRDefault="00346FDB" w:rsidP="00CA28FC">
      <w:pPr>
        <w:keepNext/>
        <w:autoSpaceDE/>
        <w:autoSpaceDN/>
        <w:adjustRightInd/>
        <w:spacing w:before="0"/>
        <w:jc w:val="both"/>
      </w:pPr>
      <w:r>
        <w:rPr>
          <w:noProof/>
        </w:rPr>
        <w:lastRenderedPageBreak/>
        <w:drawing>
          <wp:inline distT="0" distB="0" distL="0" distR="0" wp14:anchorId="77772180" wp14:editId="12B47C1E">
            <wp:extent cx="6120130" cy="2359025"/>
            <wp:effectExtent l="0" t="0" r="0" b="317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359025"/>
                    </a:xfrm>
                    <a:prstGeom prst="rect">
                      <a:avLst/>
                    </a:prstGeom>
                    <a:noFill/>
                    <a:ln>
                      <a:noFill/>
                    </a:ln>
                  </pic:spPr>
                </pic:pic>
              </a:graphicData>
            </a:graphic>
          </wp:inline>
        </w:drawing>
      </w:r>
    </w:p>
    <w:p w14:paraId="761EE832" w14:textId="64411AB8" w:rsidR="00346FDB" w:rsidRDefault="00CA28FC" w:rsidP="006909B2">
      <w:pPr>
        <w:pStyle w:val="Caption"/>
        <w:jc w:val="center"/>
      </w:pPr>
      <w:bookmarkStart w:id="96" w:name="_Ref25675871"/>
      <w:r>
        <w:t xml:space="preserve">Figure </w:t>
      </w:r>
      <w:r>
        <w:fldChar w:fldCharType="begin"/>
      </w:r>
      <w:r>
        <w:instrText xml:space="preserve"> SEQ Figure \* ARABIC </w:instrText>
      </w:r>
      <w:r>
        <w:fldChar w:fldCharType="separate"/>
      </w:r>
      <w:r>
        <w:rPr>
          <w:noProof/>
        </w:rPr>
        <w:t>7</w:t>
      </w:r>
      <w:r>
        <w:fldChar w:fldCharType="end"/>
      </w:r>
      <w:bookmarkEnd w:id="96"/>
      <w:r>
        <w:t xml:space="preserve"> </w:t>
      </w:r>
      <w:r w:rsidRPr="002243DE">
        <w:t xml:space="preserve">Code snippet of class </w:t>
      </w:r>
      <w:proofErr w:type="spellStart"/>
      <w:r>
        <w:t>OPState</w:t>
      </w:r>
      <w:proofErr w:type="spellEnd"/>
    </w:p>
    <w:p w14:paraId="3C58F40D" w14:textId="2B159199" w:rsidR="00CA28FC" w:rsidRDefault="00CA28FC">
      <w:pPr>
        <w:autoSpaceDE/>
        <w:autoSpaceDN/>
        <w:adjustRightInd/>
        <w:spacing w:before="0"/>
      </w:pPr>
    </w:p>
    <w:p w14:paraId="757F650F" w14:textId="43C6DA0E" w:rsidR="00CA28FC" w:rsidRDefault="00800B69">
      <w:pPr>
        <w:autoSpaceDE/>
        <w:autoSpaceDN/>
        <w:adjustRightInd/>
        <w:spacing w:before="0"/>
      </w:pPr>
      <w:r>
        <w:t xml:space="preserve">In </w:t>
      </w:r>
      <w:r>
        <w:fldChar w:fldCharType="begin"/>
      </w:r>
      <w:r>
        <w:instrText xml:space="preserve"> REF _Ref25676015 \h </w:instrText>
      </w:r>
      <w:r>
        <w:fldChar w:fldCharType="separate"/>
      </w:r>
      <w:r>
        <w:t xml:space="preserve">Figure </w:t>
      </w:r>
      <w:r>
        <w:rPr>
          <w:noProof/>
        </w:rPr>
        <w:t>8</w:t>
      </w:r>
      <w:r>
        <w:fldChar w:fldCharType="end"/>
      </w:r>
      <w:r>
        <w:t xml:space="preserve"> below, the Command class is shown, which is the base class for the state machines various command classes. </w:t>
      </w:r>
    </w:p>
    <w:p w14:paraId="32DC3646" w14:textId="77777777" w:rsidR="00800B69" w:rsidRDefault="00800B69">
      <w:pPr>
        <w:autoSpaceDE/>
        <w:autoSpaceDN/>
        <w:adjustRightInd/>
        <w:spacing w:before="0"/>
      </w:pPr>
    </w:p>
    <w:p w14:paraId="792B757D" w14:textId="77777777" w:rsidR="00CA28FC" w:rsidRDefault="00346FDB" w:rsidP="006909B2">
      <w:pPr>
        <w:keepNext/>
        <w:autoSpaceDE/>
        <w:autoSpaceDN/>
        <w:adjustRightInd/>
        <w:spacing w:before="0"/>
        <w:jc w:val="center"/>
      </w:pPr>
      <w:r>
        <w:rPr>
          <w:noProof/>
        </w:rPr>
        <w:drawing>
          <wp:inline distT="0" distB="0" distL="0" distR="0" wp14:anchorId="27884E6A" wp14:editId="2788DA0B">
            <wp:extent cx="2340864" cy="635289"/>
            <wp:effectExtent l="0" t="0" r="254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656" cy="647717"/>
                    </a:xfrm>
                    <a:prstGeom prst="rect">
                      <a:avLst/>
                    </a:prstGeom>
                    <a:noFill/>
                    <a:ln>
                      <a:noFill/>
                    </a:ln>
                  </pic:spPr>
                </pic:pic>
              </a:graphicData>
            </a:graphic>
          </wp:inline>
        </w:drawing>
      </w:r>
    </w:p>
    <w:p w14:paraId="13472BD5" w14:textId="69EB22EA" w:rsidR="00CA28FC" w:rsidRDefault="00CA28FC" w:rsidP="006909B2">
      <w:pPr>
        <w:pStyle w:val="Caption"/>
        <w:jc w:val="center"/>
      </w:pPr>
      <w:bookmarkStart w:id="97" w:name="_Ref25676015"/>
      <w:r>
        <w:t xml:space="preserve">Figure </w:t>
      </w:r>
      <w:r>
        <w:fldChar w:fldCharType="begin"/>
      </w:r>
      <w:r>
        <w:instrText xml:space="preserve"> SEQ Figure \* ARABIC </w:instrText>
      </w:r>
      <w:r>
        <w:fldChar w:fldCharType="separate"/>
      </w:r>
      <w:r>
        <w:rPr>
          <w:noProof/>
        </w:rPr>
        <w:t>8</w:t>
      </w:r>
      <w:r>
        <w:fldChar w:fldCharType="end"/>
      </w:r>
      <w:bookmarkEnd w:id="97"/>
      <w:r>
        <w:t xml:space="preserve"> </w:t>
      </w:r>
      <w:r w:rsidRPr="00641B77">
        <w:t xml:space="preserve">Code snippet of class </w:t>
      </w:r>
      <w:r>
        <w:t>Command</w:t>
      </w:r>
    </w:p>
    <w:p w14:paraId="4F80CFDE" w14:textId="77777777" w:rsidR="00E36350" w:rsidRDefault="00E36350">
      <w:pPr>
        <w:autoSpaceDE/>
        <w:autoSpaceDN/>
        <w:adjustRightInd/>
        <w:spacing w:before="0"/>
      </w:pPr>
    </w:p>
    <w:p w14:paraId="606A42BB" w14:textId="198AB607" w:rsidR="00346FDB" w:rsidRDefault="00E36350">
      <w:pPr>
        <w:autoSpaceDE/>
        <w:autoSpaceDN/>
        <w:adjustRightInd/>
        <w:spacing w:before="0"/>
      </w:pPr>
      <w:r>
        <w:t xml:space="preserve">Below in </w:t>
      </w:r>
      <w:r>
        <w:fldChar w:fldCharType="begin"/>
      </w:r>
      <w:r>
        <w:instrText xml:space="preserve"> REF _Ref25676235 \h </w:instrText>
      </w:r>
      <w:r>
        <w:fldChar w:fldCharType="separate"/>
      </w:r>
      <w:r>
        <w:t xml:space="preserve">Figure </w:t>
      </w:r>
      <w:r>
        <w:rPr>
          <w:noProof/>
        </w:rPr>
        <w:t>9</w:t>
      </w:r>
      <w:r>
        <w:fldChar w:fldCharType="end"/>
      </w:r>
      <w:r>
        <w:t>, the command class Start is shown.</w:t>
      </w:r>
      <w:r w:rsidR="00581A22">
        <w:t xml:space="preserve"> Here an implementation of the Execute function is shown, which calls the Start </w:t>
      </w:r>
      <w:r w:rsidR="00BB0F54">
        <w:t>function</w:t>
      </w:r>
      <w:r w:rsidR="00581A22">
        <w:t xml:space="preserve"> </w:t>
      </w:r>
      <w:r w:rsidR="00BB0F54">
        <w:t>implemented in the Ready class, which is sho</w:t>
      </w:r>
      <w:r w:rsidR="00BD408C">
        <w:t xml:space="preserve">wn in </w:t>
      </w:r>
      <w:r w:rsidR="00B90F38">
        <w:fldChar w:fldCharType="begin"/>
      </w:r>
      <w:r w:rsidR="00B90F38">
        <w:instrText xml:space="preserve"> REF _Ref25676415 \h </w:instrText>
      </w:r>
      <w:r w:rsidR="00B90F38">
        <w:fldChar w:fldCharType="separate"/>
      </w:r>
      <w:r w:rsidR="00B90F38">
        <w:t xml:space="preserve">Figure </w:t>
      </w:r>
      <w:r w:rsidR="00B90F38">
        <w:rPr>
          <w:noProof/>
        </w:rPr>
        <w:t>10</w:t>
      </w:r>
      <w:r w:rsidR="00B90F38">
        <w:fldChar w:fldCharType="end"/>
      </w:r>
      <w:r w:rsidR="00B90F38">
        <w:t xml:space="preserve"> on the next page.</w:t>
      </w:r>
    </w:p>
    <w:p w14:paraId="5324FDC7" w14:textId="77777777" w:rsidR="006909B2" w:rsidRDefault="006909B2">
      <w:pPr>
        <w:autoSpaceDE/>
        <w:autoSpaceDN/>
        <w:adjustRightInd/>
        <w:spacing w:before="0"/>
      </w:pPr>
    </w:p>
    <w:p w14:paraId="6E802230" w14:textId="77777777" w:rsidR="00CA28FC" w:rsidRDefault="00346FDB" w:rsidP="00CA28FC">
      <w:pPr>
        <w:keepNext/>
        <w:autoSpaceDE/>
        <w:autoSpaceDN/>
        <w:adjustRightInd/>
        <w:spacing w:before="0"/>
        <w:jc w:val="center"/>
      </w:pPr>
      <w:r>
        <w:rPr>
          <w:noProof/>
        </w:rPr>
        <w:drawing>
          <wp:inline distT="0" distB="0" distL="0" distR="0" wp14:anchorId="299CA226" wp14:editId="73F70B3C">
            <wp:extent cx="3357676" cy="2943871"/>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239" cy="2947871"/>
                    </a:xfrm>
                    <a:prstGeom prst="rect">
                      <a:avLst/>
                    </a:prstGeom>
                    <a:noFill/>
                    <a:ln>
                      <a:noFill/>
                    </a:ln>
                  </pic:spPr>
                </pic:pic>
              </a:graphicData>
            </a:graphic>
          </wp:inline>
        </w:drawing>
      </w:r>
    </w:p>
    <w:p w14:paraId="0CF90330" w14:textId="2599A5F7" w:rsidR="00346FDB" w:rsidRDefault="00CA28FC" w:rsidP="00CA28FC">
      <w:pPr>
        <w:pStyle w:val="Caption"/>
        <w:jc w:val="center"/>
      </w:pPr>
      <w:bookmarkStart w:id="98" w:name="_Ref25676235"/>
      <w:r>
        <w:t xml:space="preserve">Figure </w:t>
      </w:r>
      <w:r>
        <w:fldChar w:fldCharType="begin"/>
      </w:r>
      <w:r>
        <w:instrText xml:space="preserve"> SEQ Figure \* ARABIC </w:instrText>
      </w:r>
      <w:r>
        <w:fldChar w:fldCharType="separate"/>
      </w:r>
      <w:r>
        <w:rPr>
          <w:noProof/>
        </w:rPr>
        <w:t>9</w:t>
      </w:r>
      <w:r>
        <w:fldChar w:fldCharType="end"/>
      </w:r>
      <w:bookmarkEnd w:id="98"/>
      <w:r>
        <w:t xml:space="preserve"> </w:t>
      </w:r>
      <w:r w:rsidRPr="00900F70">
        <w:t>Code snippet of class</w:t>
      </w:r>
      <w:r>
        <w:t xml:space="preserve"> Start</w:t>
      </w:r>
    </w:p>
    <w:p w14:paraId="1280B074" w14:textId="77777777" w:rsidR="00CA28FC" w:rsidRPr="00CA28FC" w:rsidRDefault="00CA28FC" w:rsidP="00CA28FC"/>
    <w:p w14:paraId="77011ECE" w14:textId="77777777" w:rsidR="00CA28FC" w:rsidRDefault="00CA28FC">
      <w:pPr>
        <w:autoSpaceDE/>
        <w:autoSpaceDN/>
        <w:adjustRightInd/>
        <w:spacing w:before="0"/>
      </w:pPr>
    </w:p>
    <w:p w14:paraId="0134BBB0" w14:textId="77777777" w:rsidR="00CA28FC" w:rsidRDefault="00346FDB" w:rsidP="00CA28FC">
      <w:pPr>
        <w:keepNext/>
        <w:jc w:val="center"/>
      </w:pPr>
      <w:r>
        <w:rPr>
          <w:noProof/>
        </w:rPr>
        <w:lastRenderedPageBreak/>
        <w:drawing>
          <wp:inline distT="0" distB="0" distL="0" distR="0" wp14:anchorId="73776707" wp14:editId="36C638F1">
            <wp:extent cx="2852292" cy="2933396"/>
            <wp:effectExtent l="0" t="0" r="5715" b="63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6847" cy="2938080"/>
                    </a:xfrm>
                    <a:prstGeom prst="rect">
                      <a:avLst/>
                    </a:prstGeom>
                    <a:noFill/>
                    <a:ln>
                      <a:noFill/>
                    </a:ln>
                  </pic:spPr>
                </pic:pic>
              </a:graphicData>
            </a:graphic>
          </wp:inline>
        </w:drawing>
      </w:r>
    </w:p>
    <w:p w14:paraId="7EFDD265" w14:textId="09B27F38" w:rsidR="00346FDB" w:rsidRDefault="00CA28FC" w:rsidP="00CA28FC">
      <w:pPr>
        <w:pStyle w:val="Caption"/>
        <w:jc w:val="center"/>
      </w:pPr>
      <w:bookmarkStart w:id="99" w:name="_Ref25676415"/>
      <w:r>
        <w:t xml:space="preserve">Figure </w:t>
      </w:r>
      <w:r>
        <w:fldChar w:fldCharType="begin"/>
      </w:r>
      <w:r>
        <w:instrText xml:space="preserve"> SEQ Figure \* ARABIC </w:instrText>
      </w:r>
      <w:r>
        <w:fldChar w:fldCharType="separate"/>
      </w:r>
      <w:r>
        <w:rPr>
          <w:noProof/>
        </w:rPr>
        <w:t>10</w:t>
      </w:r>
      <w:r>
        <w:fldChar w:fldCharType="end"/>
      </w:r>
      <w:bookmarkEnd w:id="99"/>
      <w:r>
        <w:t xml:space="preserve"> </w:t>
      </w:r>
      <w:r w:rsidRPr="008F0195">
        <w:t xml:space="preserve">Code snippet of class </w:t>
      </w:r>
      <w:r>
        <w:t>Ready</w:t>
      </w:r>
    </w:p>
    <w:p w14:paraId="2467B366" w14:textId="05285122" w:rsidR="00C47B0A" w:rsidRPr="00534D16" w:rsidRDefault="00C47B0A" w:rsidP="00534D16">
      <w:r>
        <w:t xml:space="preserve">In </w:t>
      </w:r>
      <w:r>
        <w:fldChar w:fldCharType="begin"/>
      </w:r>
      <w:r>
        <w:instrText xml:space="preserve"> REF _Ref25676415 \h </w:instrText>
      </w:r>
      <w:r>
        <w:fldChar w:fldCharType="separate"/>
      </w:r>
      <w:r>
        <w:t xml:space="preserve">Figure </w:t>
      </w:r>
      <w:r>
        <w:rPr>
          <w:noProof/>
        </w:rPr>
        <w:t>10</w:t>
      </w:r>
      <w:r>
        <w:fldChar w:fldCharType="end"/>
      </w:r>
      <w:r>
        <w:t>, the Ready state class is shown</w:t>
      </w:r>
      <w:r w:rsidR="00655A70">
        <w:t xml:space="preserve">, where the events are implemented as functions. This is much like the implementation shown earlier in </w:t>
      </w:r>
      <w:r w:rsidR="00655A70">
        <w:fldChar w:fldCharType="begin"/>
      </w:r>
      <w:r w:rsidR="00655A70">
        <w:instrText xml:space="preserve"> REF _Ref25675136 \h </w:instrText>
      </w:r>
      <w:r w:rsidR="00655A70">
        <w:fldChar w:fldCharType="separate"/>
      </w:r>
      <w:r w:rsidR="00655A70">
        <w:t xml:space="preserve">Figure </w:t>
      </w:r>
      <w:r w:rsidR="00655A70">
        <w:rPr>
          <w:noProof/>
        </w:rPr>
        <w:t>5</w:t>
      </w:r>
      <w:r w:rsidR="00655A70">
        <w:fldChar w:fldCharType="end"/>
      </w:r>
      <w:r w:rsidR="00655A70">
        <w:t>.</w:t>
      </w:r>
    </w:p>
    <w:p w14:paraId="7116A35E" w14:textId="280B6AC0" w:rsidR="00346FDB" w:rsidRDefault="00346FDB" w:rsidP="00346FDB">
      <w:pPr>
        <w:jc w:val="center"/>
      </w:pPr>
    </w:p>
    <w:p w14:paraId="2ECB83EE" w14:textId="77777777" w:rsidR="00CA28FC" w:rsidRDefault="00346FDB" w:rsidP="00CA28FC">
      <w:pPr>
        <w:keepNext/>
        <w:jc w:val="center"/>
      </w:pPr>
      <w:r>
        <w:rPr>
          <w:noProof/>
        </w:rPr>
        <w:drawing>
          <wp:inline distT="0" distB="0" distL="0" distR="0" wp14:anchorId="3E5636FB" wp14:editId="057AB25F">
            <wp:extent cx="6120130" cy="18288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1828800"/>
                    </a:xfrm>
                    <a:prstGeom prst="rect">
                      <a:avLst/>
                    </a:prstGeom>
                    <a:noFill/>
                    <a:ln>
                      <a:noFill/>
                    </a:ln>
                  </pic:spPr>
                </pic:pic>
              </a:graphicData>
            </a:graphic>
          </wp:inline>
        </w:drawing>
      </w:r>
    </w:p>
    <w:p w14:paraId="590B1F31" w14:textId="17A519DF" w:rsidR="00346FDB" w:rsidRDefault="00CA28FC" w:rsidP="00CA28FC">
      <w:pPr>
        <w:pStyle w:val="Caption"/>
        <w:jc w:val="center"/>
      </w:pPr>
      <w:bookmarkStart w:id="100" w:name="_Ref25674908"/>
      <w:r>
        <w:t xml:space="preserve">Figure </w:t>
      </w:r>
      <w:r>
        <w:fldChar w:fldCharType="begin"/>
      </w:r>
      <w:r>
        <w:instrText xml:space="preserve"> SEQ Figure \* ARABIC </w:instrText>
      </w:r>
      <w:r>
        <w:fldChar w:fldCharType="separate"/>
      </w:r>
      <w:r>
        <w:rPr>
          <w:noProof/>
        </w:rPr>
        <w:t>11</w:t>
      </w:r>
      <w:r>
        <w:fldChar w:fldCharType="end"/>
      </w:r>
      <w:bookmarkEnd w:id="100"/>
      <w:r>
        <w:t xml:space="preserve"> </w:t>
      </w:r>
      <w:r w:rsidRPr="00364479">
        <w:t>Code snippet of</w:t>
      </w:r>
      <w:r>
        <w:t xml:space="preserve"> main and terminal output</w:t>
      </w:r>
    </w:p>
    <w:p w14:paraId="33DE4758" w14:textId="534790FA" w:rsidR="00CA28FC" w:rsidRDefault="00CA28FC" w:rsidP="00CA28FC"/>
    <w:p w14:paraId="7B919D95" w14:textId="3DBD9D9B" w:rsidR="00117AC2" w:rsidRDefault="00F93297" w:rsidP="00CA28FC">
      <w:r>
        <w:t xml:space="preserve">Lastly, in </w:t>
      </w:r>
      <w:r>
        <w:fldChar w:fldCharType="begin"/>
      </w:r>
      <w:r>
        <w:instrText xml:space="preserve"> REF _Ref25674908 \h </w:instrText>
      </w:r>
      <w:r>
        <w:fldChar w:fldCharType="separate"/>
      </w:r>
      <w:r>
        <w:t xml:space="preserve">Figure </w:t>
      </w:r>
      <w:r>
        <w:rPr>
          <w:noProof/>
        </w:rPr>
        <w:t>11</w:t>
      </w:r>
      <w:r>
        <w:fldChar w:fldCharType="end"/>
      </w:r>
      <w:r>
        <w:t xml:space="preserve">, a test case is shown of the </w:t>
      </w:r>
      <w:proofErr w:type="spellStart"/>
      <w:r>
        <w:t>EmbeddedSystemX</w:t>
      </w:r>
      <w:proofErr w:type="spellEnd"/>
      <w:r>
        <w:t xml:space="preserve"> state machine. Here it can be seen, that a user calls the events based on the GoF State pattern design, when transitioning between the overarching states, and that the user class the commands based on the GoF Command pattern design, when transitioning between the internal / nested states. </w:t>
      </w:r>
      <w:r w:rsidR="005E695A">
        <w:t xml:space="preserve">The figure also shows the console output, which prints the state and sub state, that the state machine has changed to. </w:t>
      </w:r>
      <w:r w:rsidR="00292DB4">
        <w:t>The console output is as expected.</w:t>
      </w:r>
      <w:r w:rsidR="005E695A">
        <w:t xml:space="preserve"> </w:t>
      </w:r>
    </w:p>
    <w:p w14:paraId="2E5421CB" w14:textId="77777777" w:rsidR="00117AC2" w:rsidRDefault="00117AC2">
      <w:pPr>
        <w:autoSpaceDE/>
        <w:autoSpaceDN/>
        <w:adjustRightInd/>
        <w:spacing w:before="0"/>
      </w:pPr>
      <w:r>
        <w:br w:type="page"/>
      </w:r>
    </w:p>
    <w:p w14:paraId="64737E35" w14:textId="77777777" w:rsidR="00CA28FC" w:rsidRPr="00CA28FC" w:rsidRDefault="00CA28FC" w:rsidP="00CA28FC"/>
    <w:p w14:paraId="1DE3D671" w14:textId="02D0E9AD" w:rsidR="007E5379" w:rsidRDefault="007E5379" w:rsidP="007E5379">
      <w:pPr>
        <w:pStyle w:val="Heading1"/>
        <w:spacing w:before="360" w:after="240"/>
      </w:pPr>
      <w:bookmarkStart w:id="101" w:name="_Toc25225011"/>
      <w:r>
        <w:t>Discussion of results</w:t>
      </w:r>
      <w:bookmarkEnd w:id="101"/>
    </w:p>
    <w:p w14:paraId="23A14985" w14:textId="4352CF57" w:rsidR="00117AC2" w:rsidRDefault="00EF5F83" w:rsidP="00117AC2">
      <w:r>
        <w:t xml:space="preserve">The </w:t>
      </w:r>
      <w:proofErr w:type="spellStart"/>
      <w:r>
        <w:t>EmbeddedSystemX</w:t>
      </w:r>
      <w:proofErr w:type="spellEnd"/>
      <w:r>
        <w:t xml:space="preserve"> state machine with the internal / nested state machine is working as intended, which is confirmed in </w:t>
      </w:r>
      <w:r>
        <w:fldChar w:fldCharType="begin"/>
      </w:r>
      <w:r>
        <w:instrText xml:space="preserve"> REF _Ref25674908 \h </w:instrText>
      </w:r>
      <w:r>
        <w:fldChar w:fldCharType="separate"/>
      </w:r>
      <w:r>
        <w:t xml:space="preserve">Figure </w:t>
      </w:r>
      <w:r>
        <w:rPr>
          <w:noProof/>
        </w:rPr>
        <w:t>11</w:t>
      </w:r>
      <w:r>
        <w:fldChar w:fldCharType="end"/>
      </w:r>
      <w:r>
        <w:t xml:space="preserve">. </w:t>
      </w:r>
    </w:p>
    <w:p w14:paraId="14F7F3B3" w14:textId="787A50A8" w:rsidR="00EF5F83" w:rsidRDefault="00EF5F83" w:rsidP="00117AC2">
      <w:r w:rsidRPr="00EF5F83">
        <w:t xml:space="preserve">When using command patterns the complexity goes up, since there is a need for a whole class to be implemented that represents the command. For the case of state machines, the functionality of the commands is rather simplistic where they just call the </w:t>
      </w:r>
      <w:proofErr w:type="spellStart"/>
      <w:r w:rsidRPr="00EF5F83">
        <w:t>changeSubState</w:t>
      </w:r>
      <w:proofErr w:type="spellEnd"/>
      <w:r w:rsidRPr="00EF5F83">
        <w:t xml:space="preserve"> function of the parent class.</w:t>
      </w:r>
      <w:r w:rsidR="003C7E1C">
        <w:t xml:space="preserve"> This design pattern also implies, that it is easy to add new commands, because there is no need to change existing classes</w:t>
      </w:r>
      <w:r w:rsidR="00006518">
        <w:t>.</w:t>
      </w:r>
    </w:p>
    <w:p w14:paraId="0D1237AD" w14:textId="1B58EE35" w:rsidR="00D2420E" w:rsidRPr="00117AC2" w:rsidRDefault="00D2420E" w:rsidP="00117AC2">
      <w:r>
        <w:t xml:space="preserve">In terms of performance, it will always depend on the optimization done by the compiler. However, it does add overhead, e.g., compared to using only the GoF State pattern. Although, when the state machine is large and complex enough, this overhead might be negligible compared to the benefits added by using the GoF Command pattern. </w:t>
      </w:r>
    </w:p>
    <w:p w14:paraId="3F28FBF7" w14:textId="5666F94D" w:rsidR="0034305C" w:rsidRDefault="007E5379" w:rsidP="0034305C">
      <w:pPr>
        <w:pStyle w:val="Heading1"/>
        <w:spacing w:before="360" w:after="240"/>
      </w:pPr>
      <w:bookmarkStart w:id="102" w:name="_Toc25225012"/>
      <w:r>
        <w:t>Conclusion</w:t>
      </w:r>
      <w:bookmarkEnd w:id="102"/>
    </w:p>
    <w:p w14:paraId="4776D883" w14:textId="5BAA4258" w:rsidR="00BD1E6D" w:rsidRDefault="00BD1E6D" w:rsidP="00BD1E6D">
      <w:r>
        <w:t xml:space="preserve">The GoF State pattern, GoF Singleton pattern, and the GoF Command pattern have all been implemented in the </w:t>
      </w:r>
      <w:proofErr w:type="spellStart"/>
      <w:r>
        <w:t>EmbeddedSystemX</w:t>
      </w:r>
      <w:proofErr w:type="spellEnd"/>
      <w:r>
        <w:t xml:space="preserve"> state machine, working as intended.</w:t>
      </w:r>
      <w:r w:rsidR="005A02F4">
        <w:t xml:space="preserve"> The use of the GoF State pattern</w:t>
      </w:r>
      <w:r w:rsidR="00833587">
        <w:t xml:space="preserve"> and GoF Command pattern</w:t>
      </w:r>
      <w:r w:rsidR="005A02F4">
        <w:t xml:space="preserve">, while a required part of this assignment, is not necessarily the </w:t>
      </w:r>
      <w:r w:rsidR="000A4AC5">
        <w:t>most optimal</w:t>
      </w:r>
      <w:r w:rsidR="005A02F4">
        <w:t xml:space="preserve"> solution for a state machine like </w:t>
      </w:r>
      <w:proofErr w:type="spellStart"/>
      <w:r w:rsidR="005A02F4">
        <w:t>EmbeddedSystemX</w:t>
      </w:r>
      <w:proofErr w:type="spellEnd"/>
      <w:r w:rsidR="005A02F4">
        <w:t>. That is, the overhead compared to using simple switch-case statements</w:t>
      </w:r>
      <w:r w:rsidR="00D6025B">
        <w:t xml:space="preserve"> is quite big compared to the benefits, when implementing a state machine which is not very complex like the one implemented in the assignment.</w:t>
      </w:r>
      <w:r w:rsidR="0021751B">
        <w:t xml:space="preserve"> </w:t>
      </w:r>
    </w:p>
    <w:p w14:paraId="2DC022C1" w14:textId="1F37D844" w:rsidR="00581CB7" w:rsidRPr="00BD1E6D" w:rsidRDefault="00581CB7" w:rsidP="00BD1E6D"/>
    <w:p w14:paraId="4B77F503" w14:textId="77777777" w:rsidR="0034305C" w:rsidRPr="00162AE2" w:rsidRDefault="0034305C" w:rsidP="0034305C"/>
    <w:p w14:paraId="53FF5EC9" w14:textId="77777777" w:rsidR="0034305C" w:rsidRPr="00162AE2" w:rsidRDefault="0034305C" w:rsidP="0034305C">
      <w:pPr>
        <w:sectPr w:rsidR="0034305C" w:rsidRPr="00162AE2" w:rsidSect="001D3A83">
          <w:headerReference w:type="default" r:id="rId19"/>
          <w:footerReference w:type="default" r:id="rId20"/>
          <w:headerReference w:type="first" r:id="rId21"/>
          <w:type w:val="continuous"/>
          <w:pgSz w:w="11906" w:h="16838" w:code="9"/>
          <w:pgMar w:top="1701" w:right="1134" w:bottom="1701" w:left="1134" w:header="680" w:footer="567" w:gutter="0"/>
          <w:pgNumType w:start="0"/>
          <w:cols w:space="708"/>
          <w:titlePg/>
          <w:docGrid w:linePitch="326"/>
        </w:sectPr>
      </w:pPr>
    </w:p>
    <w:p w14:paraId="035252F1" w14:textId="586E3EEB" w:rsidR="004376A4" w:rsidRPr="00162AE2" w:rsidRDefault="004376A4" w:rsidP="00C55714">
      <w:pPr>
        <w:rPr>
          <w:rFonts w:cs="Times New Roman"/>
        </w:rPr>
      </w:pPr>
    </w:p>
    <w:sectPr w:rsidR="004376A4" w:rsidRPr="00162AE2" w:rsidSect="0034305C">
      <w:headerReference w:type="default" r:id="rId22"/>
      <w:footerReference w:type="default" r:id="rId23"/>
      <w:type w:val="continuous"/>
      <w:pgSz w:w="11906" w:h="16838"/>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F67F5" w14:textId="77777777" w:rsidR="001978D6" w:rsidRDefault="001978D6" w:rsidP="00C55714">
      <w:r>
        <w:separator/>
      </w:r>
    </w:p>
    <w:p w14:paraId="3553EF7B" w14:textId="77777777" w:rsidR="001978D6" w:rsidRDefault="001978D6" w:rsidP="00C55714"/>
    <w:p w14:paraId="7017147A" w14:textId="77777777" w:rsidR="001978D6" w:rsidRDefault="001978D6" w:rsidP="00C55714"/>
    <w:p w14:paraId="40798182" w14:textId="77777777" w:rsidR="001978D6" w:rsidRDefault="001978D6" w:rsidP="00C55714"/>
    <w:p w14:paraId="106A355E" w14:textId="77777777" w:rsidR="001978D6" w:rsidRDefault="001978D6" w:rsidP="00C55714"/>
    <w:p w14:paraId="558E0228" w14:textId="77777777" w:rsidR="001978D6" w:rsidRDefault="001978D6" w:rsidP="00C55714"/>
    <w:p w14:paraId="43F59C69" w14:textId="77777777" w:rsidR="001978D6" w:rsidRDefault="001978D6" w:rsidP="00C55714"/>
    <w:p w14:paraId="407E46DB" w14:textId="77777777" w:rsidR="001978D6" w:rsidRDefault="001978D6" w:rsidP="00C55714"/>
    <w:p w14:paraId="477109D0" w14:textId="77777777" w:rsidR="001978D6" w:rsidRDefault="001978D6" w:rsidP="00C55714"/>
    <w:p w14:paraId="56924AA0" w14:textId="77777777" w:rsidR="001978D6" w:rsidRDefault="001978D6" w:rsidP="00C55714"/>
    <w:p w14:paraId="4545C2B4" w14:textId="77777777" w:rsidR="001978D6" w:rsidRDefault="001978D6" w:rsidP="00C55714"/>
    <w:p w14:paraId="204B406B" w14:textId="77777777" w:rsidR="001978D6" w:rsidRDefault="001978D6" w:rsidP="00C55714"/>
    <w:p w14:paraId="01F31839" w14:textId="77777777" w:rsidR="001978D6" w:rsidRDefault="001978D6" w:rsidP="00C55714"/>
    <w:p w14:paraId="65F503E5" w14:textId="77777777" w:rsidR="001978D6" w:rsidRDefault="001978D6" w:rsidP="00C55714"/>
    <w:p w14:paraId="03A34316" w14:textId="77777777" w:rsidR="001978D6" w:rsidRDefault="001978D6" w:rsidP="00C55714"/>
    <w:p w14:paraId="295153C6" w14:textId="77777777" w:rsidR="001978D6" w:rsidRDefault="001978D6" w:rsidP="00C55714"/>
    <w:p w14:paraId="30078FEC" w14:textId="77777777" w:rsidR="001978D6" w:rsidRDefault="001978D6" w:rsidP="00C55714"/>
    <w:p w14:paraId="2D292508" w14:textId="77777777" w:rsidR="001978D6" w:rsidRDefault="001978D6" w:rsidP="00C55714">
      <w:pPr>
        <w:numPr>
          <w:ins w:id="36" w:author="Frants Christensen" w:date="2012-01-09T17:31:00Z"/>
        </w:numPr>
      </w:pPr>
    </w:p>
    <w:p w14:paraId="1E7E64A6" w14:textId="77777777" w:rsidR="001978D6" w:rsidRDefault="001978D6" w:rsidP="00C55714">
      <w:pPr>
        <w:numPr>
          <w:ins w:id="37" w:author="Frants Christensen" w:date="2012-01-09T17:31:00Z"/>
        </w:numPr>
      </w:pPr>
    </w:p>
    <w:p w14:paraId="71E7E561" w14:textId="77777777" w:rsidR="001978D6" w:rsidRDefault="001978D6" w:rsidP="00C55714">
      <w:pPr>
        <w:numPr>
          <w:ins w:id="38" w:author="Frants Christensen" w:date="2012-01-09T17:31:00Z"/>
        </w:numPr>
      </w:pPr>
    </w:p>
    <w:p w14:paraId="6857B977" w14:textId="77777777" w:rsidR="001978D6" w:rsidRDefault="001978D6" w:rsidP="00C55714">
      <w:pPr>
        <w:numPr>
          <w:ins w:id="39" w:author="Frants Christensen" w:date="2012-01-09T17:31:00Z"/>
        </w:numPr>
      </w:pPr>
    </w:p>
    <w:p w14:paraId="0872F48F" w14:textId="77777777" w:rsidR="001978D6" w:rsidRDefault="001978D6" w:rsidP="00C55714">
      <w:pPr>
        <w:numPr>
          <w:ins w:id="40" w:author="Frants Christensen" w:date="2012-01-09T17:38:00Z"/>
        </w:numPr>
      </w:pPr>
    </w:p>
    <w:p w14:paraId="3D1CBBC2" w14:textId="77777777" w:rsidR="001978D6" w:rsidRDefault="001978D6" w:rsidP="00C55714">
      <w:pPr>
        <w:numPr>
          <w:ins w:id="41" w:author="Frants Christensen" w:date="2012-01-09T17:38:00Z"/>
        </w:numPr>
      </w:pPr>
    </w:p>
    <w:p w14:paraId="125BE8F5" w14:textId="77777777" w:rsidR="001978D6" w:rsidRDefault="001978D6" w:rsidP="00C55714">
      <w:pPr>
        <w:numPr>
          <w:ins w:id="42" w:author="Frants Christensen" w:date="2012-01-09T17:48:00Z"/>
        </w:numPr>
      </w:pPr>
    </w:p>
    <w:p w14:paraId="6B04AC8F" w14:textId="77777777" w:rsidR="001978D6" w:rsidRDefault="001978D6" w:rsidP="00C55714">
      <w:pPr>
        <w:numPr>
          <w:ins w:id="43" w:author="Frants Christensen" w:date="2012-01-09T17:48:00Z"/>
        </w:numPr>
      </w:pPr>
    </w:p>
    <w:p w14:paraId="2D5CD493" w14:textId="77777777" w:rsidR="001978D6" w:rsidRDefault="001978D6" w:rsidP="00C55714">
      <w:pPr>
        <w:numPr>
          <w:ins w:id="44" w:author="Frants Christensen" w:date="2012-01-09T18:10:00Z"/>
        </w:numPr>
      </w:pPr>
    </w:p>
    <w:p w14:paraId="5D53D129" w14:textId="77777777" w:rsidR="001978D6" w:rsidRDefault="001978D6" w:rsidP="00C55714">
      <w:pPr>
        <w:numPr>
          <w:ins w:id="45" w:author="Frants Christensen" w:date="2012-01-09T18:10:00Z"/>
        </w:numPr>
      </w:pPr>
    </w:p>
    <w:p w14:paraId="738BEFDA" w14:textId="77777777" w:rsidR="001978D6" w:rsidRDefault="001978D6" w:rsidP="00C55714">
      <w:pPr>
        <w:numPr>
          <w:ins w:id="46" w:author="Frants Christensen" w:date="2012-01-09T18:10:00Z"/>
        </w:numPr>
      </w:pPr>
    </w:p>
    <w:p w14:paraId="5A7D75DB" w14:textId="77777777" w:rsidR="001978D6" w:rsidRDefault="001978D6" w:rsidP="00C55714">
      <w:pPr>
        <w:numPr>
          <w:ins w:id="47" w:author="Frants Christensen" w:date="2012-01-09T18:24:00Z"/>
        </w:numPr>
      </w:pPr>
    </w:p>
    <w:p w14:paraId="1A1F2F8C" w14:textId="77777777" w:rsidR="001978D6" w:rsidRDefault="001978D6" w:rsidP="00C55714"/>
    <w:p w14:paraId="396FD14C" w14:textId="77777777" w:rsidR="001978D6" w:rsidRDefault="001978D6" w:rsidP="00C55714">
      <w:pPr>
        <w:numPr>
          <w:ins w:id="48" w:author="Frants Christensen" w:date="2012-01-10T13:16:00Z"/>
        </w:numPr>
      </w:pPr>
    </w:p>
    <w:p w14:paraId="11BD165F" w14:textId="77777777" w:rsidR="001978D6" w:rsidRDefault="001978D6" w:rsidP="00C55714">
      <w:pPr>
        <w:numPr>
          <w:ins w:id="49" w:author="Frants Christensen" w:date="2012-01-10T13:29:00Z"/>
        </w:numPr>
      </w:pPr>
    </w:p>
    <w:p w14:paraId="1E0FF21C" w14:textId="77777777" w:rsidR="001978D6" w:rsidRDefault="001978D6" w:rsidP="00C55714">
      <w:pPr>
        <w:numPr>
          <w:ins w:id="50" w:author="Frants Christensen" w:date="2012-01-10T13:34:00Z"/>
        </w:numPr>
      </w:pPr>
    </w:p>
    <w:p w14:paraId="64C7ED78" w14:textId="77777777" w:rsidR="001978D6" w:rsidRDefault="001978D6" w:rsidP="00C55714">
      <w:pPr>
        <w:numPr>
          <w:ins w:id="51" w:author="Frants Christensen" w:date="2012-01-10T13:34:00Z"/>
        </w:numPr>
      </w:pPr>
    </w:p>
    <w:p w14:paraId="64EDF181" w14:textId="77777777" w:rsidR="001978D6" w:rsidRDefault="001978D6" w:rsidP="00C55714">
      <w:pPr>
        <w:numPr>
          <w:ins w:id="52" w:author="Frants Christensen" w:date="2012-01-10T13:44:00Z"/>
        </w:numPr>
      </w:pPr>
    </w:p>
    <w:p w14:paraId="1756C4B2" w14:textId="77777777" w:rsidR="001978D6" w:rsidRDefault="001978D6" w:rsidP="00C55714">
      <w:pPr>
        <w:numPr>
          <w:ins w:id="53" w:author="Frants Christensen" w:date="2012-01-10T13:44:00Z"/>
        </w:numPr>
      </w:pPr>
    </w:p>
    <w:p w14:paraId="76C4AA8A" w14:textId="77777777" w:rsidR="001978D6" w:rsidRDefault="001978D6" w:rsidP="00C55714"/>
    <w:p w14:paraId="71CF7414" w14:textId="77777777" w:rsidR="001978D6" w:rsidRDefault="001978D6" w:rsidP="00C55714"/>
    <w:p w14:paraId="3EA51E86" w14:textId="77777777" w:rsidR="001978D6" w:rsidRDefault="001978D6" w:rsidP="00C55714"/>
    <w:p w14:paraId="5F90CCE0" w14:textId="77777777" w:rsidR="001978D6" w:rsidRDefault="001978D6" w:rsidP="00C55714"/>
    <w:p w14:paraId="5110912E" w14:textId="77777777" w:rsidR="001978D6" w:rsidRDefault="001978D6" w:rsidP="00C55714"/>
    <w:p w14:paraId="039E6975" w14:textId="77777777" w:rsidR="001978D6" w:rsidRDefault="001978D6" w:rsidP="00C55714"/>
    <w:p w14:paraId="6F405583" w14:textId="77777777" w:rsidR="001978D6" w:rsidRDefault="001978D6" w:rsidP="00C55714"/>
    <w:p w14:paraId="121D82A5" w14:textId="77777777" w:rsidR="001978D6" w:rsidRDefault="001978D6" w:rsidP="00C55714"/>
    <w:p w14:paraId="1129B7C1" w14:textId="77777777" w:rsidR="001978D6" w:rsidRDefault="001978D6" w:rsidP="00C55714"/>
    <w:p w14:paraId="087B295B" w14:textId="77777777" w:rsidR="001978D6" w:rsidRDefault="001978D6" w:rsidP="00C55714"/>
    <w:p w14:paraId="77EE2B0C" w14:textId="77777777" w:rsidR="001978D6" w:rsidRDefault="001978D6" w:rsidP="00C55714"/>
    <w:p w14:paraId="06F664E6" w14:textId="77777777" w:rsidR="001978D6" w:rsidRDefault="001978D6" w:rsidP="00C55714"/>
    <w:p w14:paraId="358970A5" w14:textId="77777777" w:rsidR="001978D6" w:rsidRDefault="001978D6" w:rsidP="00C55714"/>
    <w:p w14:paraId="74B34068" w14:textId="77777777" w:rsidR="001978D6" w:rsidRDefault="001978D6" w:rsidP="00C55714"/>
    <w:p w14:paraId="1BBAC726" w14:textId="77777777" w:rsidR="001978D6" w:rsidRDefault="001978D6" w:rsidP="00C55714"/>
    <w:p w14:paraId="6776CFE6" w14:textId="77777777" w:rsidR="001978D6" w:rsidRDefault="001978D6" w:rsidP="00C55714"/>
    <w:p w14:paraId="54129540" w14:textId="77777777" w:rsidR="001978D6" w:rsidRDefault="001978D6" w:rsidP="00C55714"/>
    <w:p w14:paraId="67F4AB43" w14:textId="77777777" w:rsidR="001978D6" w:rsidRDefault="001978D6" w:rsidP="00C55714"/>
    <w:p w14:paraId="305B2293" w14:textId="77777777" w:rsidR="001978D6" w:rsidRDefault="001978D6" w:rsidP="00C55714"/>
    <w:p w14:paraId="334A3732" w14:textId="77777777" w:rsidR="001978D6" w:rsidRDefault="001978D6" w:rsidP="00C55714"/>
    <w:p w14:paraId="4134522E" w14:textId="77777777" w:rsidR="001978D6" w:rsidRDefault="001978D6" w:rsidP="00C55714"/>
    <w:p w14:paraId="0F418076" w14:textId="77777777" w:rsidR="001978D6" w:rsidRDefault="001978D6" w:rsidP="00C55714"/>
    <w:p w14:paraId="5EE9E8DC" w14:textId="77777777" w:rsidR="001978D6" w:rsidRDefault="001978D6" w:rsidP="00C55714"/>
    <w:p w14:paraId="4E973064" w14:textId="77777777" w:rsidR="001978D6" w:rsidRDefault="001978D6" w:rsidP="00C55714"/>
    <w:p w14:paraId="19283875" w14:textId="77777777" w:rsidR="001978D6" w:rsidRDefault="001978D6" w:rsidP="00C55714"/>
    <w:p w14:paraId="370AA8F6" w14:textId="77777777" w:rsidR="001978D6" w:rsidRDefault="001978D6" w:rsidP="00C55714"/>
    <w:p w14:paraId="2F00B1A5" w14:textId="77777777" w:rsidR="001978D6" w:rsidRDefault="001978D6" w:rsidP="00C55714"/>
    <w:p w14:paraId="48ABDD55" w14:textId="77777777" w:rsidR="001978D6" w:rsidRDefault="001978D6" w:rsidP="00C55714"/>
    <w:p w14:paraId="0456F048" w14:textId="77777777" w:rsidR="001978D6" w:rsidRDefault="001978D6" w:rsidP="00C55714"/>
    <w:p w14:paraId="164CAAF0" w14:textId="77777777" w:rsidR="001978D6" w:rsidRDefault="001978D6" w:rsidP="00C55714"/>
    <w:p w14:paraId="1646762F" w14:textId="77777777" w:rsidR="001978D6" w:rsidRDefault="001978D6" w:rsidP="00C55714"/>
    <w:p w14:paraId="28309702" w14:textId="77777777" w:rsidR="001978D6" w:rsidRDefault="001978D6" w:rsidP="00C55714"/>
    <w:p w14:paraId="6B1DE876" w14:textId="77777777" w:rsidR="001978D6" w:rsidRDefault="001978D6" w:rsidP="00C55714"/>
    <w:p w14:paraId="756BF4AB" w14:textId="77777777" w:rsidR="001978D6" w:rsidRDefault="001978D6" w:rsidP="00C55714"/>
    <w:p w14:paraId="4996436D" w14:textId="77777777" w:rsidR="001978D6" w:rsidRDefault="001978D6" w:rsidP="00C55714"/>
    <w:p w14:paraId="24A57774" w14:textId="77777777" w:rsidR="001978D6" w:rsidRDefault="001978D6" w:rsidP="00C55714"/>
    <w:p w14:paraId="7AE46239" w14:textId="77777777" w:rsidR="001978D6" w:rsidRDefault="001978D6" w:rsidP="00C55714"/>
    <w:p w14:paraId="269910AE" w14:textId="77777777" w:rsidR="001978D6" w:rsidRDefault="001978D6" w:rsidP="00C55714"/>
    <w:p w14:paraId="5921B34F" w14:textId="77777777" w:rsidR="001978D6" w:rsidRDefault="001978D6" w:rsidP="00C55714"/>
    <w:p w14:paraId="7CE8BE34" w14:textId="77777777" w:rsidR="001978D6" w:rsidRDefault="001978D6" w:rsidP="00C55714"/>
    <w:p w14:paraId="07D5CF4C" w14:textId="77777777" w:rsidR="001978D6" w:rsidRDefault="001978D6" w:rsidP="00C55714"/>
    <w:p w14:paraId="307E5A92" w14:textId="77777777" w:rsidR="001978D6" w:rsidRDefault="001978D6" w:rsidP="00C55714"/>
    <w:p w14:paraId="7A656336" w14:textId="77777777" w:rsidR="001978D6" w:rsidRDefault="001978D6" w:rsidP="00C55714"/>
    <w:p w14:paraId="1E9BF618" w14:textId="77777777" w:rsidR="001978D6" w:rsidRDefault="001978D6" w:rsidP="00C55714"/>
    <w:p w14:paraId="603CCAB6" w14:textId="77777777" w:rsidR="001978D6" w:rsidRDefault="001978D6" w:rsidP="00C55714"/>
    <w:p w14:paraId="173999B6" w14:textId="77777777" w:rsidR="001978D6" w:rsidRDefault="001978D6" w:rsidP="00C55714"/>
    <w:p w14:paraId="17CA9CAF" w14:textId="77777777" w:rsidR="001978D6" w:rsidRDefault="001978D6" w:rsidP="00C55714"/>
    <w:p w14:paraId="52E99694" w14:textId="77777777" w:rsidR="001978D6" w:rsidRDefault="001978D6" w:rsidP="00C55714"/>
    <w:p w14:paraId="66427DA9" w14:textId="77777777" w:rsidR="001978D6" w:rsidRDefault="001978D6" w:rsidP="00C55714"/>
    <w:p w14:paraId="1FDBAAB1" w14:textId="77777777" w:rsidR="001978D6" w:rsidRDefault="001978D6" w:rsidP="00C55714"/>
    <w:p w14:paraId="49300A2A" w14:textId="77777777" w:rsidR="001978D6" w:rsidRDefault="001978D6" w:rsidP="00C55714"/>
    <w:p w14:paraId="5302BA22" w14:textId="77777777" w:rsidR="001978D6" w:rsidRDefault="001978D6" w:rsidP="00C55714"/>
    <w:p w14:paraId="2AAB9221" w14:textId="77777777" w:rsidR="001978D6" w:rsidRDefault="001978D6" w:rsidP="00C55714"/>
    <w:p w14:paraId="1311C56C" w14:textId="77777777" w:rsidR="001978D6" w:rsidRDefault="001978D6" w:rsidP="00C55714"/>
    <w:p w14:paraId="2BCF7403" w14:textId="77777777" w:rsidR="001978D6" w:rsidRDefault="001978D6" w:rsidP="00C55714"/>
    <w:p w14:paraId="50A25E45" w14:textId="77777777" w:rsidR="001978D6" w:rsidRDefault="001978D6" w:rsidP="00C55714"/>
    <w:p w14:paraId="00076C57" w14:textId="77777777" w:rsidR="001978D6" w:rsidRDefault="001978D6" w:rsidP="00C55714"/>
  </w:endnote>
  <w:endnote w:type="continuationSeparator" w:id="0">
    <w:p w14:paraId="58835DC3" w14:textId="77777777" w:rsidR="001978D6" w:rsidRDefault="001978D6" w:rsidP="00C55714">
      <w:r>
        <w:continuationSeparator/>
      </w:r>
    </w:p>
    <w:p w14:paraId="42B0D5C2" w14:textId="77777777" w:rsidR="001978D6" w:rsidRDefault="001978D6" w:rsidP="00C55714"/>
    <w:p w14:paraId="15055E1A" w14:textId="77777777" w:rsidR="001978D6" w:rsidRDefault="001978D6" w:rsidP="00C55714"/>
    <w:p w14:paraId="09F7D122" w14:textId="77777777" w:rsidR="001978D6" w:rsidRDefault="001978D6" w:rsidP="00C55714"/>
    <w:p w14:paraId="031EB5FC" w14:textId="77777777" w:rsidR="001978D6" w:rsidRDefault="001978D6" w:rsidP="00C55714"/>
    <w:p w14:paraId="4C38339A" w14:textId="77777777" w:rsidR="001978D6" w:rsidRDefault="001978D6" w:rsidP="00C55714"/>
    <w:p w14:paraId="2320777C" w14:textId="77777777" w:rsidR="001978D6" w:rsidRDefault="001978D6" w:rsidP="00C55714"/>
    <w:p w14:paraId="2F94A70A" w14:textId="77777777" w:rsidR="001978D6" w:rsidRDefault="001978D6" w:rsidP="00C55714"/>
    <w:p w14:paraId="74D9000C" w14:textId="77777777" w:rsidR="001978D6" w:rsidRDefault="001978D6" w:rsidP="00C55714"/>
    <w:p w14:paraId="43E3CF42" w14:textId="77777777" w:rsidR="001978D6" w:rsidRDefault="001978D6" w:rsidP="00C55714"/>
    <w:p w14:paraId="1592FD68" w14:textId="77777777" w:rsidR="001978D6" w:rsidRDefault="001978D6" w:rsidP="00C55714"/>
    <w:p w14:paraId="43103DDF" w14:textId="77777777" w:rsidR="001978D6" w:rsidRDefault="001978D6" w:rsidP="00C55714"/>
    <w:p w14:paraId="61226B9A" w14:textId="77777777" w:rsidR="001978D6" w:rsidRDefault="001978D6" w:rsidP="00C55714"/>
    <w:p w14:paraId="0086D9C0" w14:textId="77777777" w:rsidR="001978D6" w:rsidRDefault="001978D6" w:rsidP="00C55714"/>
    <w:p w14:paraId="505C5651" w14:textId="77777777" w:rsidR="001978D6" w:rsidRDefault="001978D6" w:rsidP="00C55714"/>
    <w:p w14:paraId="01684AC8" w14:textId="77777777" w:rsidR="001978D6" w:rsidRDefault="001978D6" w:rsidP="00C55714"/>
    <w:p w14:paraId="19098212" w14:textId="77777777" w:rsidR="001978D6" w:rsidRDefault="001978D6" w:rsidP="00C55714"/>
    <w:p w14:paraId="1CCFB4D9" w14:textId="77777777" w:rsidR="001978D6" w:rsidRDefault="001978D6" w:rsidP="00C55714">
      <w:pPr>
        <w:numPr>
          <w:ins w:id="54" w:author="Frants Christensen" w:date="2012-01-09T17:31:00Z"/>
        </w:numPr>
      </w:pPr>
    </w:p>
    <w:p w14:paraId="6759B2AC" w14:textId="77777777" w:rsidR="001978D6" w:rsidRDefault="001978D6" w:rsidP="00C55714">
      <w:pPr>
        <w:numPr>
          <w:ins w:id="55" w:author="Frants Christensen" w:date="2012-01-09T17:31:00Z"/>
        </w:numPr>
      </w:pPr>
    </w:p>
    <w:p w14:paraId="77285DC4" w14:textId="77777777" w:rsidR="001978D6" w:rsidRDefault="001978D6" w:rsidP="00C55714">
      <w:pPr>
        <w:numPr>
          <w:ins w:id="56" w:author="Frants Christensen" w:date="2012-01-09T17:31:00Z"/>
        </w:numPr>
      </w:pPr>
    </w:p>
    <w:p w14:paraId="62A2124D" w14:textId="77777777" w:rsidR="001978D6" w:rsidRDefault="001978D6" w:rsidP="00C55714">
      <w:pPr>
        <w:numPr>
          <w:ins w:id="57" w:author="Frants Christensen" w:date="2012-01-09T17:31:00Z"/>
        </w:numPr>
      </w:pPr>
    </w:p>
    <w:p w14:paraId="7EA4F59A" w14:textId="77777777" w:rsidR="001978D6" w:rsidRDefault="001978D6" w:rsidP="00C55714">
      <w:pPr>
        <w:numPr>
          <w:ins w:id="58" w:author="Frants Christensen" w:date="2012-01-09T17:38:00Z"/>
        </w:numPr>
      </w:pPr>
    </w:p>
    <w:p w14:paraId="196F08CA" w14:textId="77777777" w:rsidR="001978D6" w:rsidRDefault="001978D6" w:rsidP="00C55714">
      <w:pPr>
        <w:numPr>
          <w:ins w:id="59" w:author="Frants Christensen" w:date="2012-01-09T17:38:00Z"/>
        </w:numPr>
      </w:pPr>
    </w:p>
    <w:p w14:paraId="53B0D9F7" w14:textId="77777777" w:rsidR="001978D6" w:rsidRDefault="001978D6" w:rsidP="00C55714">
      <w:pPr>
        <w:numPr>
          <w:ins w:id="60" w:author="Frants Christensen" w:date="2012-01-09T17:48:00Z"/>
        </w:numPr>
      </w:pPr>
    </w:p>
    <w:p w14:paraId="42A6B57E" w14:textId="77777777" w:rsidR="001978D6" w:rsidRDefault="001978D6" w:rsidP="00C55714">
      <w:pPr>
        <w:numPr>
          <w:ins w:id="61" w:author="Frants Christensen" w:date="2012-01-09T17:48:00Z"/>
        </w:numPr>
      </w:pPr>
    </w:p>
    <w:p w14:paraId="108D77AC" w14:textId="77777777" w:rsidR="001978D6" w:rsidRDefault="001978D6" w:rsidP="00C55714">
      <w:pPr>
        <w:numPr>
          <w:ins w:id="62" w:author="Frants Christensen" w:date="2012-01-09T18:10:00Z"/>
        </w:numPr>
      </w:pPr>
    </w:p>
    <w:p w14:paraId="1E34AD3F" w14:textId="77777777" w:rsidR="001978D6" w:rsidRDefault="001978D6" w:rsidP="00C55714">
      <w:pPr>
        <w:numPr>
          <w:ins w:id="63" w:author="Frants Christensen" w:date="2012-01-09T18:10:00Z"/>
        </w:numPr>
      </w:pPr>
    </w:p>
    <w:p w14:paraId="65E7005C" w14:textId="77777777" w:rsidR="001978D6" w:rsidRDefault="001978D6" w:rsidP="00C55714">
      <w:pPr>
        <w:numPr>
          <w:ins w:id="64" w:author="Frants Christensen" w:date="2012-01-09T18:10:00Z"/>
        </w:numPr>
      </w:pPr>
    </w:p>
    <w:p w14:paraId="6A05A548" w14:textId="77777777" w:rsidR="001978D6" w:rsidRDefault="001978D6" w:rsidP="00C55714">
      <w:pPr>
        <w:numPr>
          <w:ins w:id="65" w:author="Frants Christensen" w:date="2012-01-09T18:24:00Z"/>
        </w:numPr>
      </w:pPr>
    </w:p>
    <w:p w14:paraId="75A2AF84" w14:textId="77777777" w:rsidR="001978D6" w:rsidRDefault="001978D6" w:rsidP="00C55714"/>
    <w:p w14:paraId="7D345E86" w14:textId="77777777" w:rsidR="001978D6" w:rsidRDefault="001978D6" w:rsidP="00C55714">
      <w:pPr>
        <w:numPr>
          <w:ins w:id="66" w:author="Frants Christensen" w:date="2012-01-10T13:16:00Z"/>
        </w:numPr>
      </w:pPr>
    </w:p>
    <w:p w14:paraId="5D1B3962" w14:textId="77777777" w:rsidR="001978D6" w:rsidRDefault="001978D6" w:rsidP="00C55714">
      <w:pPr>
        <w:numPr>
          <w:ins w:id="67" w:author="Frants Christensen" w:date="2012-01-10T13:29:00Z"/>
        </w:numPr>
      </w:pPr>
    </w:p>
    <w:p w14:paraId="7875446F" w14:textId="77777777" w:rsidR="001978D6" w:rsidRDefault="001978D6" w:rsidP="00C55714">
      <w:pPr>
        <w:numPr>
          <w:ins w:id="68" w:author="Frants Christensen" w:date="2012-01-10T13:34:00Z"/>
        </w:numPr>
      </w:pPr>
    </w:p>
    <w:p w14:paraId="45CF3C60" w14:textId="77777777" w:rsidR="001978D6" w:rsidRDefault="001978D6" w:rsidP="00C55714">
      <w:pPr>
        <w:numPr>
          <w:ins w:id="69" w:author="Frants Christensen" w:date="2012-01-10T13:34:00Z"/>
        </w:numPr>
      </w:pPr>
    </w:p>
    <w:p w14:paraId="3A4C1800" w14:textId="77777777" w:rsidR="001978D6" w:rsidRDefault="001978D6" w:rsidP="00C55714">
      <w:pPr>
        <w:numPr>
          <w:ins w:id="70" w:author="Frants Christensen" w:date="2012-01-10T13:44:00Z"/>
        </w:numPr>
      </w:pPr>
    </w:p>
    <w:p w14:paraId="14418BC6" w14:textId="77777777" w:rsidR="001978D6" w:rsidRDefault="001978D6" w:rsidP="00C55714">
      <w:pPr>
        <w:numPr>
          <w:ins w:id="71" w:author="Frants Christensen" w:date="2012-01-10T13:44:00Z"/>
        </w:numPr>
      </w:pPr>
    </w:p>
    <w:p w14:paraId="319BE141" w14:textId="77777777" w:rsidR="001978D6" w:rsidRDefault="001978D6" w:rsidP="00C55714"/>
    <w:p w14:paraId="441D488A" w14:textId="77777777" w:rsidR="001978D6" w:rsidRDefault="001978D6" w:rsidP="00C55714"/>
    <w:p w14:paraId="3274AC60" w14:textId="77777777" w:rsidR="001978D6" w:rsidRDefault="001978D6" w:rsidP="00C55714"/>
    <w:p w14:paraId="4105BB56" w14:textId="77777777" w:rsidR="001978D6" w:rsidRDefault="001978D6" w:rsidP="00C55714"/>
    <w:p w14:paraId="13F0B1A1" w14:textId="77777777" w:rsidR="001978D6" w:rsidRDefault="001978D6" w:rsidP="00C55714"/>
    <w:p w14:paraId="13DB29BC" w14:textId="77777777" w:rsidR="001978D6" w:rsidRDefault="001978D6" w:rsidP="00C55714"/>
    <w:p w14:paraId="59DCC645" w14:textId="77777777" w:rsidR="001978D6" w:rsidRDefault="001978D6" w:rsidP="00C55714"/>
    <w:p w14:paraId="05AF2F05" w14:textId="77777777" w:rsidR="001978D6" w:rsidRDefault="001978D6" w:rsidP="00C55714"/>
    <w:p w14:paraId="2CAB8026" w14:textId="77777777" w:rsidR="001978D6" w:rsidRDefault="001978D6" w:rsidP="00C55714"/>
    <w:p w14:paraId="4A600786" w14:textId="77777777" w:rsidR="001978D6" w:rsidRDefault="001978D6" w:rsidP="00C55714"/>
    <w:p w14:paraId="610D71B9" w14:textId="77777777" w:rsidR="001978D6" w:rsidRDefault="001978D6" w:rsidP="00C55714"/>
    <w:p w14:paraId="5BD0C270" w14:textId="77777777" w:rsidR="001978D6" w:rsidRDefault="001978D6" w:rsidP="00C55714"/>
    <w:p w14:paraId="72C022AB" w14:textId="77777777" w:rsidR="001978D6" w:rsidRDefault="001978D6" w:rsidP="00C55714"/>
    <w:p w14:paraId="4FFEEE1C" w14:textId="77777777" w:rsidR="001978D6" w:rsidRDefault="001978D6" w:rsidP="00C55714"/>
    <w:p w14:paraId="020188E9" w14:textId="77777777" w:rsidR="001978D6" w:rsidRDefault="001978D6" w:rsidP="00C55714"/>
    <w:p w14:paraId="0FEDF2DE" w14:textId="77777777" w:rsidR="001978D6" w:rsidRDefault="001978D6" w:rsidP="00C55714"/>
    <w:p w14:paraId="368AE62C" w14:textId="77777777" w:rsidR="001978D6" w:rsidRDefault="001978D6" w:rsidP="00C55714"/>
    <w:p w14:paraId="09AD0752" w14:textId="77777777" w:rsidR="001978D6" w:rsidRDefault="001978D6" w:rsidP="00C55714"/>
    <w:p w14:paraId="4DFE8664" w14:textId="77777777" w:rsidR="001978D6" w:rsidRDefault="001978D6" w:rsidP="00C55714"/>
    <w:p w14:paraId="38768D9C" w14:textId="77777777" w:rsidR="001978D6" w:rsidRDefault="001978D6" w:rsidP="00C55714"/>
    <w:p w14:paraId="37236700" w14:textId="77777777" w:rsidR="001978D6" w:rsidRDefault="001978D6" w:rsidP="00C55714"/>
    <w:p w14:paraId="64332FDB" w14:textId="77777777" w:rsidR="001978D6" w:rsidRDefault="001978D6" w:rsidP="00C55714"/>
    <w:p w14:paraId="1ABFE1FE" w14:textId="77777777" w:rsidR="001978D6" w:rsidRDefault="001978D6" w:rsidP="00C55714"/>
    <w:p w14:paraId="4E4D834C" w14:textId="77777777" w:rsidR="001978D6" w:rsidRDefault="001978D6" w:rsidP="00C55714"/>
    <w:p w14:paraId="0EB2D307" w14:textId="77777777" w:rsidR="001978D6" w:rsidRDefault="001978D6" w:rsidP="00C55714"/>
    <w:p w14:paraId="7D5673E7" w14:textId="77777777" w:rsidR="001978D6" w:rsidRDefault="001978D6" w:rsidP="00C55714"/>
    <w:p w14:paraId="78A9663E" w14:textId="77777777" w:rsidR="001978D6" w:rsidRDefault="001978D6" w:rsidP="00C55714"/>
    <w:p w14:paraId="15C44625" w14:textId="77777777" w:rsidR="001978D6" w:rsidRDefault="001978D6" w:rsidP="00C55714"/>
    <w:p w14:paraId="25C3C964" w14:textId="77777777" w:rsidR="001978D6" w:rsidRDefault="001978D6" w:rsidP="00C55714"/>
    <w:p w14:paraId="6311D3E6" w14:textId="77777777" w:rsidR="001978D6" w:rsidRDefault="001978D6" w:rsidP="00C55714"/>
    <w:p w14:paraId="3DFAFED7" w14:textId="77777777" w:rsidR="001978D6" w:rsidRDefault="001978D6" w:rsidP="00C55714"/>
    <w:p w14:paraId="610F413D" w14:textId="77777777" w:rsidR="001978D6" w:rsidRDefault="001978D6" w:rsidP="00C55714"/>
    <w:p w14:paraId="2146B7C6" w14:textId="77777777" w:rsidR="001978D6" w:rsidRDefault="001978D6" w:rsidP="00C55714"/>
    <w:p w14:paraId="3104EF03" w14:textId="77777777" w:rsidR="001978D6" w:rsidRDefault="001978D6" w:rsidP="00C55714"/>
    <w:p w14:paraId="255215E4" w14:textId="77777777" w:rsidR="001978D6" w:rsidRDefault="001978D6" w:rsidP="00C55714"/>
    <w:p w14:paraId="591E9076" w14:textId="77777777" w:rsidR="001978D6" w:rsidRDefault="001978D6" w:rsidP="00C55714"/>
    <w:p w14:paraId="0498E765" w14:textId="77777777" w:rsidR="001978D6" w:rsidRDefault="001978D6" w:rsidP="00C55714"/>
    <w:p w14:paraId="78F1D013" w14:textId="77777777" w:rsidR="001978D6" w:rsidRDefault="001978D6" w:rsidP="00C55714"/>
    <w:p w14:paraId="6FC8668E" w14:textId="77777777" w:rsidR="001978D6" w:rsidRDefault="001978D6" w:rsidP="00C55714"/>
    <w:p w14:paraId="761346F3" w14:textId="77777777" w:rsidR="001978D6" w:rsidRDefault="001978D6" w:rsidP="00C55714"/>
    <w:p w14:paraId="5C95D1BC" w14:textId="77777777" w:rsidR="001978D6" w:rsidRDefault="001978D6" w:rsidP="00C55714"/>
    <w:p w14:paraId="7A9C0411" w14:textId="77777777" w:rsidR="001978D6" w:rsidRDefault="001978D6" w:rsidP="00C55714"/>
    <w:p w14:paraId="4E54FA29" w14:textId="77777777" w:rsidR="001978D6" w:rsidRDefault="001978D6" w:rsidP="00C55714"/>
    <w:p w14:paraId="2D0DC5A5" w14:textId="77777777" w:rsidR="001978D6" w:rsidRDefault="001978D6" w:rsidP="00C55714"/>
    <w:p w14:paraId="0464211D" w14:textId="77777777" w:rsidR="001978D6" w:rsidRDefault="001978D6" w:rsidP="00C55714"/>
    <w:p w14:paraId="105704AB" w14:textId="77777777" w:rsidR="001978D6" w:rsidRDefault="001978D6" w:rsidP="00C55714"/>
    <w:p w14:paraId="755AD142" w14:textId="77777777" w:rsidR="001978D6" w:rsidRDefault="001978D6" w:rsidP="00C55714"/>
    <w:p w14:paraId="381AD992" w14:textId="77777777" w:rsidR="001978D6" w:rsidRDefault="001978D6" w:rsidP="00C55714"/>
    <w:p w14:paraId="791994F8" w14:textId="77777777" w:rsidR="001978D6" w:rsidRDefault="001978D6" w:rsidP="00C55714"/>
    <w:p w14:paraId="6574F39D" w14:textId="77777777" w:rsidR="001978D6" w:rsidRDefault="001978D6" w:rsidP="00C55714"/>
    <w:p w14:paraId="52B2C240" w14:textId="77777777" w:rsidR="001978D6" w:rsidRDefault="001978D6" w:rsidP="00C55714"/>
    <w:p w14:paraId="2ED2E087" w14:textId="77777777" w:rsidR="001978D6" w:rsidRDefault="001978D6" w:rsidP="00C55714"/>
    <w:p w14:paraId="6AFC5543" w14:textId="77777777" w:rsidR="001978D6" w:rsidRDefault="001978D6" w:rsidP="00C55714"/>
    <w:p w14:paraId="6D5FCA59" w14:textId="77777777" w:rsidR="001978D6" w:rsidRDefault="001978D6" w:rsidP="00C55714"/>
    <w:p w14:paraId="0EE29E76" w14:textId="77777777" w:rsidR="001978D6" w:rsidRDefault="001978D6" w:rsidP="00C55714"/>
    <w:p w14:paraId="26E5DE86" w14:textId="77777777" w:rsidR="001978D6" w:rsidRDefault="001978D6" w:rsidP="00C55714"/>
    <w:p w14:paraId="5B96835C" w14:textId="77777777" w:rsidR="001978D6" w:rsidRDefault="001978D6" w:rsidP="00C55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Frutiger 45 Light">
    <w:charset w:val="00"/>
    <w:family w:val="swiss"/>
    <w:pitch w:val="variable"/>
    <w:sig w:usb0="80000027" w:usb1="00000000" w:usb2="00000000" w:usb3="00000000" w:csb0="00000001" w:csb1="00000000"/>
  </w:font>
  <w:font w:name="Verdana Standaard">
    <w:panose1 w:val="00000000000000000000"/>
    <w:charset w:val="00"/>
    <w:family w:val="swiss"/>
    <w:notTrueType/>
    <w:pitch w:val="variable"/>
    <w:sig w:usb0="00000003" w:usb1="00000000" w:usb2="00000000" w:usb3="00000000" w:csb0="00000001" w:csb1="00000000"/>
  </w:font>
  <w:font w:name="MS ????">
    <w:altName w:val="MS Mincho"/>
    <w:panose1 w:val="00000000000000000000"/>
    <w:charset w:val="80"/>
    <w:family w:val="auto"/>
    <w:notTrueType/>
    <w:pitch w:val="variable"/>
    <w:sig w:usb0="00000000" w:usb1="08070000" w:usb2="00000010" w:usb3="00000000" w:csb0="00020000" w:csb1="00000000"/>
  </w:font>
  <w:font w:name="TT15Et00">
    <w:altName w:val="Calibri"/>
    <w:panose1 w:val="00000000000000000000"/>
    <w:charset w:val="00"/>
    <w:family w:val="auto"/>
    <w:notTrueType/>
    <w:pitch w:val="default"/>
    <w:sig w:usb0="00000003" w:usb1="00000000" w:usb2="00000000" w:usb3="00000000" w:csb0="00000001" w:csb1="00000000"/>
  </w:font>
  <w:font w:name="TT15Dt00">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A2DC3" w14:textId="4E2D44DD" w:rsidR="00346FDB" w:rsidRPr="000542F5" w:rsidRDefault="00346FDB" w:rsidP="001D3A83">
    <w:pPr>
      <w:pStyle w:val="Footer"/>
      <w:rPr>
        <w:rFonts w:cs="Times New Roman"/>
        <w:lang w:val="en-US"/>
      </w:rPr>
    </w:pPr>
    <w:r w:rsidRPr="000542F5">
      <w:rPr>
        <w:lang w:val="en-US"/>
      </w:rPr>
      <w:t>Version</w:t>
    </w:r>
    <w:r>
      <w:rPr>
        <w:lang w:val="en-US"/>
      </w:rPr>
      <w:t>: 1.0, 5.02.2015</w:t>
    </w:r>
    <w:r>
      <w:rPr>
        <w:lang w:val="en-US"/>
      </w:rPr>
      <w:tab/>
      <w:t xml:space="preserve">       </w:t>
    </w:r>
    <w:r w:rsidRPr="002D214C">
      <w:rPr>
        <w:szCs w:val="16"/>
        <w:lang w:val="en-US"/>
      </w:rPr>
      <w:t xml:space="preserve">Page </w:t>
    </w:r>
    <w:r w:rsidRPr="002D214C">
      <w:rPr>
        <w:szCs w:val="16"/>
        <w:lang w:val="en-US"/>
      </w:rPr>
      <w:fldChar w:fldCharType="begin"/>
    </w:r>
    <w:r w:rsidRPr="002D214C">
      <w:rPr>
        <w:szCs w:val="16"/>
        <w:lang w:val="en-US"/>
      </w:rPr>
      <w:instrText xml:space="preserve"> PAGE </w:instrText>
    </w:r>
    <w:r w:rsidRPr="002D214C">
      <w:rPr>
        <w:szCs w:val="16"/>
        <w:lang w:val="en-US"/>
      </w:rPr>
      <w:fldChar w:fldCharType="separate"/>
    </w:r>
    <w:r>
      <w:rPr>
        <w:noProof/>
        <w:szCs w:val="16"/>
        <w:lang w:val="en-US"/>
      </w:rPr>
      <w:t>2</w:t>
    </w:r>
    <w:r w:rsidRPr="002D214C">
      <w:rPr>
        <w:szCs w:val="16"/>
        <w:lang w:val="en-US"/>
      </w:rPr>
      <w:fldChar w:fldCharType="end"/>
    </w:r>
    <w:r w:rsidRPr="002D214C">
      <w:rPr>
        <w:szCs w:val="16"/>
        <w:lang w:val="en-US"/>
      </w:rPr>
      <w:t xml:space="preserve"> of </w:t>
    </w:r>
    <w:r w:rsidRPr="002D214C">
      <w:rPr>
        <w:szCs w:val="16"/>
        <w:lang w:val="en-US"/>
      </w:rPr>
      <w:fldChar w:fldCharType="begin"/>
    </w:r>
    <w:r w:rsidRPr="002D214C">
      <w:rPr>
        <w:szCs w:val="16"/>
        <w:lang w:val="en-US"/>
      </w:rPr>
      <w:instrText xml:space="preserve"> =</w:instrText>
    </w:r>
    <w:r w:rsidRPr="002D214C">
      <w:rPr>
        <w:szCs w:val="16"/>
        <w:lang w:val="en-US"/>
      </w:rPr>
      <w:fldChar w:fldCharType="begin"/>
    </w:r>
    <w:r w:rsidRPr="002D214C">
      <w:rPr>
        <w:szCs w:val="16"/>
        <w:lang w:val="en-US"/>
      </w:rPr>
      <w:instrText xml:space="preserve"> NUMPAGES  </w:instrText>
    </w:r>
    <w:r w:rsidRPr="002D214C">
      <w:rPr>
        <w:szCs w:val="16"/>
        <w:lang w:val="en-US"/>
      </w:rPr>
      <w:fldChar w:fldCharType="separate"/>
    </w:r>
    <w:r w:rsidR="008D4341">
      <w:rPr>
        <w:noProof/>
        <w:szCs w:val="16"/>
        <w:lang w:val="en-US"/>
      </w:rPr>
      <w:instrText>13</w:instrText>
    </w:r>
    <w:r w:rsidRPr="002D214C">
      <w:rPr>
        <w:szCs w:val="16"/>
        <w:lang w:val="en-US"/>
      </w:rPr>
      <w:fldChar w:fldCharType="end"/>
    </w:r>
    <w:r w:rsidRPr="002D214C">
      <w:rPr>
        <w:szCs w:val="16"/>
        <w:lang w:val="en-US"/>
      </w:rPr>
      <w:instrText xml:space="preserve">-1 </w:instrText>
    </w:r>
    <w:r w:rsidRPr="002D214C">
      <w:rPr>
        <w:szCs w:val="16"/>
        <w:lang w:val="en-US"/>
      </w:rPr>
      <w:fldChar w:fldCharType="separate"/>
    </w:r>
    <w:r w:rsidR="008D4341">
      <w:rPr>
        <w:noProof/>
        <w:szCs w:val="16"/>
        <w:lang w:val="en-US"/>
      </w:rPr>
      <w:t>12</w:t>
    </w:r>
    <w:r w:rsidRPr="002D214C">
      <w:rPr>
        <w:szCs w:val="16"/>
        <w:lang w:val="en-US"/>
      </w:rPr>
      <w:fldChar w:fldCharType="end"/>
    </w:r>
    <w:r>
      <w:rPr>
        <w:lang w:val="en-US"/>
      </w:rPr>
      <w:t xml:space="preserve"> </w:t>
    </w:r>
    <w:r>
      <w:rPr>
        <w:color w:val="003D85"/>
        <w:sz w:val="16"/>
        <w:szCs w:val="16"/>
        <w:lang w:val="en-US"/>
      </w:rPr>
      <w:t xml:space="preserve">  </w:t>
    </w:r>
    <w:r w:rsidRPr="000542F5">
      <w:rPr>
        <w:lang w:val="en-US"/>
      </w:rPr>
      <w:t xml:space="preserve"> </w:t>
    </w:r>
    <w:r w:rsidRPr="00834087">
      <w:rPr>
        <w:lang w:val="da-DK"/>
      </w:rPr>
      <w:fldChar w:fldCharType="begin"/>
    </w:r>
    <w:r w:rsidRPr="000542F5">
      <w:rPr>
        <w:lang w:val="en-US"/>
      </w:rPr>
      <w:instrText xml:space="preserve"> NUMPAGES</w:instrText>
    </w:r>
    <w:r>
      <w:rPr>
        <w:lang w:val="en-US"/>
      </w:rPr>
      <w:instrText>-1</w:instrText>
    </w:r>
    <w:r w:rsidRPr="000542F5">
      <w:rPr>
        <w:lang w:val="en-US"/>
      </w:rPr>
      <w:instrText xml:space="preserve"> </w:instrText>
    </w:r>
    <w:r w:rsidRPr="00834087">
      <w:rPr>
        <w:lang w:val="da-DK"/>
      </w:rPr>
      <w:fldChar w:fldCharType="separate"/>
    </w:r>
    <w:r>
      <w:rPr>
        <w:noProof/>
        <w:lang w:val="en-US"/>
      </w:rPr>
      <w:t>3</w:t>
    </w:r>
    <w:r w:rsidRPr="00834087">
      <w:rPr>
        <w:lang w:val="da-DK"/>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26FF" w14:textId="77777777" w:rsidR="00346FDB" w:rsidRDefault="00346FDB" w:rsidP="00C55714">
    <w:pPr>
      <w:pStyle w:val="Footer"/>
      <w:rPr>
        <w:rFonts w:cs="Times New Roman"/>
        <w:sz w:val="20"/>
        <w:szCs w:val="20"/>
      </w:rPr>
    </w:pPr>
    <w:r>
      <w:rPr>
        <w:rStyle w:val="PageNumber"/>
        <w:sz w:val="22"/>
        <w:szCs w:val="22"/>
      </w:rPr>
      <w:fldChar w:fldCharType="begin"/>
    </w:r>
    <w:r>
      <w:rPr>
        <w:rStyle w:val="PageNumber"/>
        <w:sz w:val="22"/>
        <w:szCs w:val="22"/>
      </w:rPr>
      <w:instrText xml:space="preserve">PAGE  </w:instrText>
    </w:r>
    <w:r>
      <w:rPr>
        <w:rStyle w:val="PageNumber"/>
        <w:sz w:val="22"/>
        <w:szCs w:val="22"/>
      </w:rPr>
      <w:fldChar w:fldCharType="separate"/>
    </w:r>
    <w:r>
      <w:rPr>
        <w:rStyle w:val="PageNumber"/>
        <w:noProof/>
        <w:sz w:val="22"/>
        <w:szCs w:val="22"/>
      </w:rPr>
      <w:t>31</w:t>
    </w:r>
    <w:r>
      <w:rPr>
        <w:rStyle w:val="PageNumber"/>
        <w:sz w:val="22"/>
        <w:szCs w:val="22"/>
      </w:rPr>
      <w:fldChar w:fldCharType="end"/>
    </w:r>
    <w:r>
      <w:t xml:space="preserve"> / </w:t>
    </w:r>
    <w:r>
      <w:rPr>
        <w:rStyle w:val="PageNumber"/>
        <w:color w:val="808080"/>
        <w:sz w:val="22"/>
        <w:szCs w:val="22"/>
      </w:rPr>
      <w:fldChar w:fldCharType="begin"/>
    </w:r>
    <w:r>
      <w:rPr>
        <w:rStyle w:val="PageNumber"/>
        <w:color w:val="808080"/>
        <w:sz w:val="22"/>
        <w:szCs w:val="22"/>
      </w:rPr>
      <w:instrText xml:space="preserve"> NUMPAGES </w:instrText>
    </w:r>
    <w:r>
      <w:rPr>
        <w:rStyle w:val="PageNumber"/>
        <w:color w:val="808080"/>
        <w:sz w:val="22"/>
        <w:szCs w:val="22"/>
      </w:rPr>
      <w:fldChar w:fldCharType="separate"/>
    </w:r>
    <w:r>
      <w:rPr>
        <w:rStyle w:val="PageNumber"/>
        <w:noProof/>
        <w:color w:val="808080"/>
        <w:sz w:val="22"/>
        <w:szCs w:val="22"/>
      </w:rPr>
      <w:t>32</w:t>
    </w:r>
    <w:r>
      <w:rPr>
        <w:rStyle w:val="PageNumber"/>
        <w:color w:val="808080"/>
        <w:sz w:val="22"/>
        <w:szCs w:val="22"/>
      </w:rPr>
      <w:fldChar w:fldCharType="end"/>
    </w:r>
  </w:p>
  <w:p w14:paraId="52A80477" w14:textId="77777777" w:rsidR="00346FDB" w:rsidRDefault="00346FDB" w:rsidP="00C55714"/>
  <w:p w14:paraId="12C01E94" w14:textId="77777777" w:rsidR="00346FDB" w:rsidRDefault="00346FDB" w:rsidP="00C55714">
    <w:pPr>
      <w:numPr>
        <w:ins w:id="121" w:author="Frants Christensen" w:date="2012-01-09T17:31:00Z"/>
      </w:numPr>
    </w:pPr>
  </w:p>
  <w:p w14:paraId="6F61C2F8" w14:textId="77777777" w:rsidR="00346FDB" w:rsidRDefault="00346FDB" w:rsidP="00C55714">
    <w:pPr>
      <w:numPr>
        <w:ins w:id="122" w:author="Frants Christensen" w:date="2012-01-09T17:31:00Z"/>
      </w:numPr>
    </w:pPr>
  </w:p>
  <w:p w14:paraId="14818E92" w14:textId="77777777" w:rsidR="00346FDB" w:rsidRDefault="00346FDB" w:rsidP="00C55714">
    <w:pPr>
      <w:numPr>
        <w:ins w:id="123" w:author="Frants Christensen" w:date="2012-01-09T17:31:00Z"/>
      </w:numPr>
    </w:pPr>
  </w:p>
  <w:p w14:paraId="49472EDC" w14:textId="77777777" w:rsidR="00346FDB" w:rsidRDefault="00346FDB" w:rsidP="00C55714">
    <w:pPr>
      <w:numPr>
        <w:ins w:id="124" w:author="Frants Christensen" w:date="2012-01-09T17:31:00Z"/>
      </w:numPr>
    </w:pPr>
  </w:p>
  <w:p w14:paraId="4ADD9420" w14:textId="77777777" w:rsidR="00346FDB" w:rsidRDefault="00346FDB" w:rsidP="00C55714">
    <w:pPr>
      <w:numPr>
        <w:ins w:id="125" w:author="Frants Christensen" w:date="2012-01-09T17:38:00Z"/>
      </w:numPr>
    </w:pPr>
  </w:p>
  <w:p w14:paraId="3188602D" w14:textId="77777777" w:rsidR="00346FDB" w:rsidRDefault="00346FDB" w:rsidP="00C55714">
    <w:pPr>
      <w:numPr>
        <w:ins w:id="126" w:author="Frants Christensen" w:date="2012-01-09T17:38:00Z"/>
      </w:numPr>
    </w:pPr>
  </w:p>
  <w:p w14:paraId="57DE5BF0" w14:textId="77777777" w:rsidR="00346FDB" w:rsidRDefault="00346FDB" w:rsidP="00C55714">
    <w:pPr>
      <w:numPr>
        <w:ins w:id="127" w:author="Frants Christensen" w:date="2012-01-09T17:48:00Z"/>
      </w:numPr>
    </w:pPr>
  </w:p>
  <w:p w14:paraId="0879EBDE" w14:textId="77777777" w:rsidR="00346FDB" w:rsidRDefault="00346FDB" w:rsidP="00C55714">
    <w:pPr>
      <w:numPr>
        <w:ins w:id="128" w:author="Frants Christensen" w:date="2012-01-09T17:48:00Z"/>
      </w:numPr>
    </w:pPr>
  </w:p>
  <w:p w14:paraId="485A69C8" w14:textId="77777777" w:rsidR="00346FDB" w:rsidRDefault="00346FDB" w:rsidP="00C55714">
    <w:pPr>
      <w:numPr>
        <w:ins w:id="129" w:author="Frants Christensen" w:date="2012-01-09T18:10:00Z"/>
      </w:numPr>
    </w:pPr>
  </w:p>
  <w:p w14:paraId="4F98F818" w14:textId="77777777" w:rsidR="00346FDB" w:rsidRDefault="00346FDB" w:rsidP="00C55714">
    <w:pPr>
      <w:numPr>
        <w:ins w:id="130" w:author="Frants Christensen" w:date="2012-01-09T18:10:00Z"/>
      </w:numPr>
    </w:pPr>
  </w:p>
  <w:p w14:paraId="3A7293C6" w14:textId="77777777" w:rsidR="00346FDB" w:rsidRDefault="00346FDB" w:rsidP="00C55714">
    <w:pPr>
      <w:numPr>
        <w:ins w:id="131" w:author="Frants Christensen" w:date="2012-01-09T18:10:00Z"/>
      </w:numPr>
    </w:pPr>
  </w:p>
  <w:p w14:paraId="589BF1B6" w14:textId="77777777" w:rsidR="00346FDB" w:rsidRDefault="00346FDB" w:rsidP="00C55714">
    <w:pPr>
      <w:numPr>
        <w:ins w:id="132" w:author="Frants Christensen" w:date="2012-01-09T18:24:00Z"/>
      </w:numPr>
    </w:pPr>
  </w:p>
  <w:p w14:paraId="7194CAB3" w14:textId="77777777" w:rsidR="00346FDB" w:rsidRDefault="00346FDB" w:rsidP="00C55714"/>
  <w:p w14:paraId="74313155" w14:textId="77777777" w:rsidR="00346FDB" w:rsidRDefault="00346FDB" w:rsidP="00C55714">
    <w:pPr>
      <w:numPr>
        <w:ins w:id="133" w:author="Frants Christensen" w:date="2012-01-10T13:16:00Z"/>
      </w:numPr>
    </w:pPr>
  </w:p>
  <w:p w14:paraId="1E3E70E8" w14:textId="77777777" w:rsidR="00346FDB" w:rsidRDefault="00346FDB" w:rsidP="00C55714">
    <w:pPr>
      <w:numPr>
        <w:ins w:id="134" w:author="Frants Christensen" w:date="2012-01-10T13:29:00Z"/>
      </w:numPr>
    </w:pPr>
  </w:p>
  <w:p w14:paraId="5C7E44D4" w14:textId="77777777" w:rsidR="00346FDB" w:rsidRDefault="00346FDB" w:rsidP="00C55714">
    <w:pPr>
      <w:numPr>
        <w:ins w:id="135" w:author="Frants Christensen" w:date="2012-01-10T13:34:00Z"/>
      </w:numPr>
    </w:pPr>
  </w:p>
  <w:p w14:paraId="73235CF8" w14:textId="77777777" w:rsidR="00346FDB" w:rsidRDefault="00346FDB" w:rsidP="00C55714">
    <w:pPr>
      <w:numPr>
        <w:ins w:id="136" w:author="Frants Christensen" w:date="2012-01-10T13:34:00Z"/>
      </w:numPr>
    </w:pPr>
  </w:p>
  <w:p w14:paraId="2EB27BC6" w14:textId="77777777" w:rsidR="00346FDB" w:rsidRDefault="00346FDB" w:rsidP="00C55714">
    <w:pPr>
      <w:numPr>
        <w:ins w:id="137" w:author="Frants Christensen" w:date="2012-01-10T13:44:00Z"/>
      </w:numPr>
    </w:pPr>
  </w:p>
  <w:p w14:paraId="10432124" w14:textId="77777777" w:rsidR="00346FDB" w:rsidRDefault="00346FDB" w:rsidP="00C55714">
    <w:pPr>
      <w:numPr>
        <w:ins w:id="138" w:author="Frants Christensen" w:date="2012-01-10T13:44:00Z"/>
      </w:numPr>
    </w:pPr>
  </w:p>
  <w:p w14:paraId="7A5B1D1E" w14:textId="77777777" w:rsidR="00346FDB" w:rsidRDefault="00346FDB" w:rsidP="00C55714"/>
  <w:p w14:paraId="14790D33" w14:textId="77777777" w:rsidR="00346FDB" w:rsidRDefault="00346FDB" w:rsidP="00C55714"/>
  <w:p w14:paraId="02FC1667" w14:textId="77777777" w:rsidR="00346FDB" w:rsidRDefault="00346FDB" w:rsidP="00C55714"/>
  <w:p w14:paraId="1BF41BBA" w14:textId="77777777" w:rsidR="00346FDB" w:rsidRDefault="00346FDB" w:rsidP="00C55714"/>
  <w:p w14:paraId="7ED86BC9" w14:textId="77777777" w:rsidR="00346FDB" w:rsidRDefault="00346FDB" w:rsidP="00C55714"/>
  <w:p w14:paraId="4FABFE39" w14:textId="77777777" w:rsidR="00346FDB" w:rsidRDefault="00346FDB" w:rsidP="00C55714"/>
  <w:p w14:paraId="1444A275" w14:textId="77777777" w:rsidR="00346FDB" w:rsidRDefault="00346FDB" w:rsidP="00C55714"/>
  <w:p w14:paraId="28191C80" w14:textId="77777777" w:rsidR="00346FDB" w:rsidRDefault="00346FDB" w:rsidP="00C55714"/>
  <w:p w14:paraId="6667249A" w14:textId="77777777" w:rsidR="00346FDB" w:rsidRDefault="00346FDB" w:rsidP="00C55714"/>
  <w:p w14:paraId="1DF41A70" w14:textId="77777777" w:rsidR="00346FDB" w:rsidRDefault="00346FDB" w:rsidP="00C55714"/>
  <w:p w14:paraId="38A70325" w14:textId="77777777" w:rsidR="00346FDB" w:rsidRDefault="00346FDB" w:rsidP="00C55714"/>
  <w:p w14:paraId="7A306EB7" w14:textId="77777777" w:rsidR="00346FDB" w:rsidRDefault="00346FDB" w:rsidP="00C55714"/>
  <w:p w14:paraId="2F145F3D" w14:textId="77777777" w:rsidR="00346FDB" w:rsidRDefault="00346FDB" w:rsidP="00C55714"/>
  <w:p w14:paraId="3B966B45" w14:textId="77777777" w:rsidR="00346FDB" w:rsidRDefault="00346FDB" w:rsidP="00C55714"/>
  <w:p w14:paraId="149E142E" w14:textId="77777777" w:rsidR="00346FDB" w:rsidRDefault="00346FDB" w:rsidP="00C55714"/>
  <w:p w14:paraId="0F78E196" w14:textId="77777777" w:rsidR="00346FDB" w:rsidRDefault="00346FDB" w:rsidP="00C55714"/>
  <w:p w14:paraId="2B72E5CD" w14:textId="77777777" w:rsidR="00346FDB" w:rsidRDefault="00346FDB" w:rsidP="00C55714"/>
  <w:p w14:paraId="71E6A6B0" w14:textId="77777777" w:rsidR="00346FDB" w:rsidRDefault="00346FDB" w:rsidP="00C55714"/>
  <w:p w14:paraId="38959723" w14:textId="77777777" w:rsidR="00346FDB" w:rsidRDefault="00346FDB" w:rsidP="00C55714"/>
  <w:p w14:paraId="5DD3F474" w14:textId="77777777" w:rsidR="00346FDB" w:rsidRDefault="00346FDB" w:rsidP="00C55714"/>
  <w:p w14:paraId="2755DEB5" w14:textId="77777777" w:rsidR="00346FDB" w:rsidRDefault="00346FDB" w:rsidP="00C55714"/>
  <w:p w14:paraId="244D940E" w14:textId="77777777" w:rsidR="00346FDB" w:rsidRDefault="00346FDB" w:rsidP="00C55714"/>
  <w:p w14:paraId="4F35AFCE" w14:textId="77777777" w:rsidR="00346FDB" w:rsidRDefault="00346FDB" w:rsidP="00C55714"/>
  <w:p w14:paraId="59A6600E" w14:textId="77777777" w:rsidR="00346FDB" w:rsidRDefault="00346FDB" w:rsidP="00C55714"/>
  <w:p w14:paraId="5EBFDA57" w14:textId="77777777" w:rsidR="00346FDB" w:rsidRDefault="00346FDB" w:rsidP="00C55714"/>
  <w:p w14:paraId="012832F8" w14:textId="77777777" w:rsidR="00346FDB" w:rsidRDefault="00346FDB" w:rsidP="00C55714"/>
  <w:p w14:paraId="7E381521" w14:textId="77777777" w:rsidR="00346FDB" w:rsidRDefault="00346FDB" w:rsidP="00C55714"/>
  <w:p w14:paraId="488F864E" w14:textId="77777777" w:rsidR="00346FDB" w:rsidRDefault="00346FDB" w:rsidP="00C55714"/>
  <w:p w14:paraId="45203255" w14:textId="77777777" w:rsidR="00346FDB" w:rsidRDefault="00346FDB" w:rsidP="00C55714"/>
  <w:p w14:paraId="7F37B21A" w14:textId="77777777" w:rsidR="00346FDB" w:rsidRDefault="00346FDB" w:rsidP="00C55714"/>
  <w:p w14:paraId="16B89DBD" w14:textId="77777777" w:rsidR="00346FDB" w:rsidRDefault="00346FDB" w:rsidP="00C55714"/>
  <w:p w14:paraId="43880CBD" w14:textId="77777777" w:rsidR="00346FDB" w:rsidRDefault="00346FDB" w:rsidP="00C55714"/>
  <w:p w14:paraId="555D8786" w14:textId="77777777" w:rsidR="00346FDB" w:rsidRDefault="00346FDB" w:rsidP="00C55714"/>
  <w:p w14:paraId="002509DB" w14:textId="77777777" w:rsidR="00346FDB" w:rsidRDefault="00346FDB" w:rsidP="00C55714"/>
  <w:p w14:paraId="27F7D8CC" w14:textId="77777777" w:rsidR="00346FDB" w:rsidRDefault="00346FDB" w:rsidP="00C55714"/>
  <w:p w14:paraId="6A44D377" w14:textId="77777777" w:rsidR="00346FDB" w:rsidRDefault="00346FDB" w:rsidP="00C55714"/>
  <w:p w14:paraId="6D715DC9" w14:textId="77777777" w:rsidR="00346FDB" w:rsidRDefault="00346FDB" w:rsidP="00C55714"/>
  <w:p w14:paraId="3127D4E4" w14:textId="77777777" w:rsidR="00346FDB" w:rsidRDefault="00346FDB" w:rsidP="00C55714"/>
  <w:p w14:paraId="601F05D1" w14:textId="77777777" w:rsidR="00346FDB" w:rsidRDefault="00346FDB" w:rsidP="00C55714"/>
  <w:p w14:paraId="212F1EB6" w14:textId="77777777" w:rsidR="00346FDB" w:rsidRDefault="00346FDB" w:rsidP="00C55714"/>
  <w:p w14:paraId="27B9E24B" w14:textId="77777777" w:rsidR="00346FDB" w:rsidRDefault="00346FDB" w:rsidP="00C55714"/>
  <w:p w14:paraId="1A167EDB" w14:textId="77777777" w:rsidR="00346FDB" w:rsidRDefault="00346FDB" w:rsidP="00C55714"/>
  <w:p w14:paraId="5E920E50" w14:textId="77777777" w:rsidR="00346FDB" w:rsidRDefault="00346FDB" w:rsidP="00C55714"/>
  <w:p w14:paraId="2195924B" w14:textId="77777777" w:rsidR="00346FDB" w:rsidRDefault="00346FDB" w:rsidP="00C55714"/>
  <w:p w14:paraId="0D776BEC" w14:textId="77777777" w:rsidR="00346FDB" w:rsidRDefault="00346FDB" w:rsidP="00C55714"/>
  <w:p w14:paraId="0A54CE9C" w14:textId="77777777" w:rsidR="00346FDB" w:rsidRDefault="00346FDB" w:rsidP="00C55714"/>
  <w:p w14:paraId="34AB7639" w14:textId="77777777" w:rsidR="00346FDB" w:rsidRDefault="00346FDB" w:rsidP="00C55714"/>
  <w:p w14:paraId="6A8818F9" w14:textId="77777777" w:rsidR="00346FDB" w:rsidRDefault="00346FDB" w:rsidP="00C55714"/>
  <w:p w14:paraId="4375E96E" w14:textId="77777777" w:rsidR="00346FDB" w:rsidRDefault="00346FDB" w:rsidP="00C55714"/>
  <w:p w14:paraId="6F776DB4" w14:textId="77777777" w:rsidR="00346FDB" w:rsidRDefault="00346FDB" w:rsidP="00C55714"/>
  <w:p w14:paraId="6AE6AB54" w14:textId="77777777" w:rsidR="00346FDB" w:rsidRDefault="00346FDB" w:rsidP="00C55714"/>
  <w:p w14:paraId="62C928E5" w14:textId="77777777" w:rsidR="00346FDB" w:rsidRDefault="00346FDB" w:rsidP="00C55714"/>
  <w:p w14:paraId="28E3598A" w14:textId="77777777" w:rsidR="00346FDB" w:rsidRDefault="00346FDB" w:rsidP="00C55714"/>
  <w:p w14:paraId="495897A2" w14:textId="77777777" w:rsidR="00346FDB" w:rsidRDefault="00346FDB" w:rsidP="00C55714"/>
  <w:p w14:paraId="4EB1C08E" w14:textId="77777777" w:rsidR="00346FDB" w:rsidRDefault="00346FDB" w:rsidP="00C55714"/>
  <w:p w14:paraId="73C8EA9B" w14:textId="77777777" w:rsidR="00346FDB" w:rsidRDefault="00346FDB" w:rsidP="00C55714"/>
  <w:p w14:paraId="6EB13333" w14:textId="77777777" w:rsidR="00346FDB" w:rsidRDefault="00346FDB" w:rsidP="00C557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737F5" w14:textId="77777777" w:rsidR="001978D6" w:rsidRDefault="001978D6" w:rsidP="00C55714">
      <w:r>
        <w:separator/>
      </w:r>
    </w:p>
    <w:p w14:paraId="520AB2CE" w14:textId="77777777" w:rsidR="001978D6" w:rsidRDefault="001978D6" w:rsidP="00C55714"/>
    <w:p w14:paraId="7F7A6BE3" w14:textId="77777777" w:rsidR="001978D6" w:rsidRDefault="001978D6" w:rsidP="00C55714"/>
    <w:p w14:paraId="1689E89E" w14:textId="77777777" w:rsidR="001978D6" w:rsidRDefault="001978D6" w:rsidP="00C55714"/>
    <w:p w14:paraId="43ADA055" w14:textId="77777777" w:rsidR="001978D6" w:rsidRDefault="001978D6" w:rsidP="00C55714"/>
    <w:p w14:paraId="76ECB9C9" w14:textId="77777777" w:rsidR="001978D6" w:rsidRDefault="001978D6" w:rsidP="00C55714"/>
    <w:p w14:paraId="72A05D36" w14:textId="77777777" w:rsidR="001978D6" w:rsidRDefault="001978D6" w:rsidP="00C55714"/>
    <w:p w14:paraId="0D24D0F0" w14:textId="77777777" w:rsidR="001978D6" w:rsidRDefault="001978D6" w:rsidP="00C55714"/>
    <w:p w14:paraId="58704574" w14:textId="77777777" w:rsidR="001978D6" w:rsidRDefault="001978D6" w:rsidP="00C55714"/>
    <w:p w14:paraId="66254ACE" w14:textId="77777777" w:rsidR="001978D6" w:rsidRDefault="001978D6" w:rsidP="00C55714"/>
    <w:p w14:paraId="3FB3AE9B" w14:textId="77777777" w:rsidR="001978D6" w:rsidRDefault="001978D6" w:rsidP="00C55714"/>
    <w:p w14:paraId="6B3E4E1E" w14:textId="77777777" w:rsidR="001978D6" w:rsidRDefault="001978D6" w:rsidP="00C55714"/>
    <w:p w14:paraId="5047BE9F" w14:textId="77777777" w:rsidR="001978D6" w:rsidRDefault="001978D6" w:rsidP="00C55714"/>
    <w:p w14:paraId="6B68BEFD" w14:textId="77777777" w:rsidR="001978D6" w:rsidRDefault="001978D6" w:rsidP="00C55714"/>
    <w:p w14:paraId="2C73D8F6" w14:textId="77777777" w:rsidR="001978D6" w:rsidRDefault="001978D6" w:rsidP="00C55714"/>
    <w:p w14:paraId="73572251" w14:textId="77777777" w:rsidR="001978D6" w:rsidRDefault="001978D6" w:rsidP="00C55714"/>
    <w:p w14:paraId="70CC6C2B" w14:textId="77777777" w:rsidR="001978D6" w:rsidRDefault="001978D6" w:rsidP="00C55714"/>
    <w:p w14:paraId="6D5E9971" w14:textId="77777777" w:rsidR="001978D6" w:rsidRDefault="001978D6" w:rsidP="00C55714">
      <w:pPr>
        <w:numPr>
          <w:ins w:id="0" w:author="Frants Christensen" w:date="2012-01-09T17:31:00Z"/>
        </w:numPr>
      </w:pPr>
    </w:p>
    <w:p w14:paraId="61316C93" w14:textId="77777777" w:rsidR="001978D6" w:rsidRDefault="001978D6" w:rsidP="00C55714">
      <w:pPr>
        <w:numPr>
          <w:ins w:id="1" w:author="Frants Christensen" w:date="2012-01-09T17:31:00Z"/>
        </w:numPr>
      </w:pPr>
    </w:p>
    <w:p w14:paraId="401F2C3A" w14:textId="77777777" w:rsidR="001978D6" w:rsidRDefault="001978D6" w:rsidP="00C55714">
      <w:pPr>
        <w:numPr>
          <w:ins w:id="2" w:author="Frants Christensen" w:date="2012-01-09T17:31:00Z"/>
        </w:numPr>
      </w:pPr>
    </w:p>
    <w:p w14:paraId="06F08B55" w14:textId="77777777" w:rsidR="001978D6" w:rsidRDefault="001978D6" w:rsidP="00C55714">
      <w:pPr>
        <w:numPr>
          <w:ins w:id="3" w:author="Frants Christensen" w:date="2012-01-09T17:31:00Z"/>
        </w:numPr>
      </w:pPr>
    </w:p>
    <w:p w14:paraId="551E02AF" w14:textId="77777777" w:rsidR="001978D6" w:rsidRDefault="001978D6" w:rsidP="00C55714">
      <w:pPr>
        <w:numPr>
          <w:ins w:id="4" w:author="Frants Christensen" w:date="2012-01-09T17:38:00Z"/>
        </w:numPr>
      </w:pPr>
    </w:p>
    <w:p w14:paraId="7B59E65C" w14:textId="77777777" w:rsidR="001978D6" w:rsidRDefault="001978D6" w:rsidP="00C55714">
      <w:pPr>
        <w:numPr>
          <w:ins w:id="5" w:author="Frants Christensen" w:date="2012-01-09T17:38:00Z"/>
        </w:numPr>
      </w:pPr>
    </w:p>
    <w:p w14:paraId="42E7621D" w14:textId="77777777" w:rsidR="001978D6" w:rsidRDefault="001978D6" w:rsidP="00C55714">
      <w:pPr>
        <w:numPr>
          <w:ins w:id="6" w:author="Frants Christensen" w:date="2012-01-09T17:48:00Z"/>
        </w:numPr>
      </w:pPr>
    </w:p>
    <w:p w14:paraId="41ABD4C4" w14:textId="77777777" w:rsidR="001978D6" w:rsidRDefault="001978D6" w:rsidP="00C55714">
      <w:pPr>
        <w:numPr>
          <w:ins w:id="7" w:author="Frants Christensen" w:date="2012-01-09T17:48:00Z"/>
        </w:numPr>
      </w:pPr>
    </w:p>
    <w:p w14:paraId="780E420F" w14:textId="77777777" w:rsidR="001978D6" w:rsidRDefault="001978D6" w:rsidP="00C55714">
      <w:pPr>
        <w:numPr>
          <w:ins w:id="8" w:author="Frants Christensen" w:date="2012-01-09T18:10:00Z"/>
        </w:numPr>
      </w:pPr>
    </w:p>
    <w:p w14:paraId="56093801" w14:textId="77777777" w:rsidR="001978D6" w:rsidRDefault="001978D6" w:rsidP="00C55714">
      <w:pPr>
        <w:numPr>
          <w:ins w:id="9" w:author="Frants Christensen" w:date="2012-01-09T18:10:00Z"/>
        </w:numPr>
      </w:pPr>
    </w:p>
    <w:p w14:paraId="3AB65043" w14:textId="77777777" w:rsidR="001978D6" w:rsidRDefault="001978D6" w:rsidP="00C55714">
      <w:pPr>
        <w:numPr>
          <w:ins w:id="10" w:author="Frants Christensen" w:date="2012-01-09T18:10:00Z"/>
        </w:numPr>
      </w:pPr>
    </w:p>
    <w:p w14:paraId="7F31E244" w14:textId="77777777" w:rsidR="001978D6" w:rsidRDefault="001978D6" w:rsidP="00C55714">
      <w:pPr>
        <w:numPr>
          <w:ins w:id="11" w:author="Frants Christensen" w:date="2012-01-09T18:24:00Z"/>
        </w:numPr>
      </w:pPr>
    </w:p>
    <w:p w14:paraId="37C2594B" w14:textId="77777777" w:rsidR="001978D6" w:rsidRDefault="001978D6" w:rsidP="00C55714"/>
    <w:p w14:paraId="35E85F33" w14:textId="77777777" w:rsidR="001978D6" w:rsidRDefault="001978D6" w:rsidP="00C55714">
      <w:pPr>
        <w:numPr>
          <w:ins w:id="12" w:author="Frants Christensen" w:date="2012-01-10T13:16:00Z"/>
        </w:numPr>
      </w:pPr>
    </w:p>
    <w:p w14:paraId="2E98EFE9" w14:textId="77777777" w:rsidR="001978D6" w:rsidRDefault="001978D6" w:rsidP="00C55714">
      <w:pPr>
        <w:numPr>
          <w:ins w:id="13" w:author="Frants Christensen" w:date="2012-01-10T13:29:00Z"/>
        </w:numPr>
      </w:pPr>
    </w:p>
    <w:p w14:paraId="3C3882F4" w14:textId="77777777" w:rsidR="001978D6" w:rsidRDefault="001978D6" w:rsidP="00C55714">
      <w:pPr>
        <w:numPr>
          <w:ins w:id="14" w:author="Frants Christensen" w:date="2012-01-10T13:34:00Z"/>
        </w:numPr>
      </w:pPr>
    </w:p>
    <w:p w14:paraId="5F04A527" w14:textId="77777777" w:rsidR="001978D6" w:rsidRDefault="001978D6" w:rsidP="00C55714">
      <w:pPr>
        <w:numPr>
          <w:ins w:id="15" w:author="Frants Christensen" w:date="2012-01-10T13:34:00Z"/>
        </w:numPr>
      </w:pPr>
    </w:p>
    <w:p w14:paraId="5040B331" w14:textId="77777777" w:rsidR="001978D6" w:rsidRDefault="001978D6" w:rsidP="00C55714">
      <w:pPr>
        <w:numPr>
          <w:ins w:id="16" w:author="Frants Christensen" w:date="2012-01-10T13:44:00Z"/>
        </w:numPr>
      </w:pPr>
    </w:p>
    <w:p w14:paraId="5D273976" w14:textId="77777777" w:rsidR="001978D6" w:rsidRDefault="001978D6" w:rsidP="00C55714">
      <w:pPr>
        <w:numPr>
          <w:ins w:id="17" w:author="Frants Christensen" w:date="2012-01-10T13:44:00Z"/>
        </w:numPr>
      </w:pPr>
    </w:p>
    <w:p w14:paraId="44D45BD4" w14:textId="77777777" w:rsidR="001978D6" w:rsidRDefault="001978D6" w:rsidP="00C55714"/>
    <w:p w14:paraId="21D3A670" w14:textId="77777777" w:rsidR="001978D6" w:rsidRDefault="001978D6" w:rsidP="00C55714"/>
    <w:p w14:paraId="4FA4E908" w14:textId="77777777" w:rsidR="001978D6" w:rsidRDefault="001978D6" w:rsidP="00C55714"/>
    <w:p w14:paraId="048CC9A7" w14:textId="77777777" w:rsidR="001978D6" w:rsidRDefault="001978D6" w:rsidP="00C55714"/>
    <w:p w14:paraId="2820B4CE" w14:textId="77777777" w:rsidR="001978D6" w:rsidRDefault="001978D6" w:rsidP="00C55714"/>
    <w:p w14:paraId="09C511F7" w14:textId="77777777" w:rsidR="001978D6" w:rsidRDefault="001978D6" w:rsidP="00C55714"/>
    <w:p w14:paraId="684EDD03" w14:textId="77777777" w:rsidR="001978D6" w:rsidRDefault="001978D6" w:rsidP="00C55714"/>
    <w:p w14:paraId="3481A358" w14:textId="77777777" w:rsidR="001978D6" w:rsidRDefault="001978D6" w:rsidP="00C55714"/>
    <w:p w14:paraId="6C6425FB" w14:textId="77777777" w:rsidR="001978D6" w:rsidRDefault="001978D6" w:rsidP="00C55714"/>
    <w:p w14:paraId="5912052B" w14:textId="77777777" w:rsidR="001978D6" w:rsidRDefault="001978D6" w:rsidP="00C55714"/>
    <w:p w14:paraId="235D2D8C" w14:textId="77777777" w:rsidR="001978D6" w:rsidRDefault="001978D6" w:rsidP="00C55714"/>
    <w:p w14:paraId="48A90F0D" w14:textId="77777777" w:rsidR="001978D6" w:rsidRDefault="001978D6" w:rsidP="00C55714"/>
    <w:p w14:paraId="18B35299" w14:textId="77777777" w:rsidR="001978D6" w:rsidRDefault="001978D6" w:rsidP="00C55714"/>
    <w:p w14:paraId="32746823" w14:textId="77777777" w:rsidR="001978D6" w:rsidRDefault="001978D6" w:rsidP="00C55714"/>
    <w:p w14:paraId="36CBD52A" w14:textId="77777777" w:rsidR="001978D6" w:rsidRDefault="001978D6" w:rsidP="00C55714"/>
    <w:p w14:paraId="44BD8CEA" w14:textId="77777777" w:rsidR="001978D6" w:rsidRDefault="001978D6" w:rsidP="00C55714"/>
    <w:p w14:paraId="36D3D2FC" w14:textId="77777777" w:rsidR="001978D6" w:rsidRDefault="001978D6" w:rsidP="00C55714"/>
    <w:p w14:paraId="7751EF8D" w14:textId="77777777" w:rsidR="001978D6" w:rsidRDefault="001978D6" w:rsidP="00C55714"/>
    <w:p w14:paraId="1D5FE48B" w14:textId="77777777" w:rsidR="001978D6" w:rsidRDefault="001978D6" w:rsidP="00C55714"/>
    <w:p w14:paraId="02CF66C4" w14:textId="77777777" w:rsidR="001978D6" w:rsidRDefault="001978D6" w:rsidP="00C55714"/>
    <w:p w14:paraId="69A61E81" w14:textId="77777777" w:rsidR="001978D6" w:rsidRDefault="001978D6" w:rsidP="00C55714"/>
    <w:p w14:paraId="24ED28A3" w14:textId="77777777" w:rsidR="001978D6" w:rsidRDefault="001978D6" w:rsidP="00C55714"/>
    <w:p w14:paraId="393CC3AA" w14:textId="77777777" w:rsidR="001978D6" w:rsidRDefault="001978D6" w:rsidP="00C55714"/>
    <w:p w14:paraId="6B2B316A" w14:textId="77777777" w:rsidR="001978D6" w:rsidRDefault="001978D6" w:rsidP="00C55714"/>
    <w:p w14:paraId="7313957C" w14:textId="77777777" w:rsidR="001978D6" w:rsidRDefault="001978D6" w:rsidP="00C55714"/>
    <w:p w14:paraId="515A9821" w14:textId="77777777" w:rsidR="001978D6" w:rsidRDefault="001978D6" w:rsidP="00C55714"/>
    <w:p w14:paraId="1B8AFAFD" w14:textId="77777777" w:rsidR="001978D6" w:rsidRDefault="001978D6" w:rsidP="00C55714"/>
    <w:p w14:paraId="3DCB7CF3" w14:textId="77777777" w:rsidR="001978D6" w:rsidRDefault="001978D6" w:rsidP="00C55714"/>
    <w:p w14:paraId="4285433B" w14:textId="77777777" w:rsidR="001978D6" w:rsidRDefault="001978D6" w:rsidP="00C55714"/>
    <w:p w14:paraId="0D70F6D1" w14:textId="77777777" w:rsidR="001978D6" w:rsidRDefault="001978D6" w:rsidP="00C55714"/>
    <w:p w14:paraId="41B9753C" w14:textId="77777777" w:rsidR="001978D6" w:rsidRDefault="001978D6" w:rsidP="00C55714"/>
    <w:p w14:paraId="02D35950" w14:textId="77777777" w:rsidR="001978D6" w:rsidRDefault="001978D6" w:rsidP="00C55714"/>
    <w:p w14:paraId="011615BA" w14:textId="77777777" w:rsidR="001978D6" w:rsidRDefault="001978D6" w:rsidP="00C55714"/>
    <w:p w14:paraId="474C34DF" w14:textId="77777777" w:rsidR="001978D6" w:rsidRDefault="001978D6" w:rsidP="00C55714"/>
    <w:p w14:paraId="5195379B" w14:textId="77777777" w:rsidR="001978D6" w:rsidRDefault="001978D6" w:rsidP="00C55714"/>
    <w:p w14:paraId="648311EB" w14:textId="77777777" w:rsidR="001978D6" w:rsidRDefault="001978D6" w:rsidP="00C55714"/>
    <w:p w14:paraId="135351B2" w14:textId="77777777" w:rsidR="001978D6" w:rsidRDefault="001978D6" w:rsidP="00C55714"/>
    <w:p w14:paraId="7E71CDA9" w14:textId="77777777" w:rsidR="001978D6" w:rsidRDefault="001978D6" w:rsidP="00C55714"/>
    <w:p w14:paraId="6EEBCED8" w14:textId="77777777" w:rsidR="001978D6" w:rsidRDefault="001978D6" w:rsidP="00C55714"/>
    <w:p w14:paraId="676B1772" w14:textId="77777777" w:rsidR="001978D6" w:rsidRDefault="001978D6" w:rsidP="00C55714"/>
    <w:p w14:paraId="126F6EAC" w14:textId="77777777" w:rsidR="001978D6" w:rsidRDefault="001978D6" w:rsidP="00C55714"/>
    <w:p w14:paraId="57F5726E" w14:textId="77777777" w:rsidR="001978D6" w:rsidRDefault="001978D6" w:rsidP="00C55714"/>
    <w:p w14:paraId="7E33DDC5" w14:textId="77777777" w:rsidR="001978D6" w:rsidRDefault="001978D6" w:rsidP="00C55714"/>
    <w:p w14:paraId="26CFB96B" w14:textId="77777777" w:rsidR="001978D6" w:rsidRDefault="001978D6" w:rsidP="00C55714"/>
    <w:p w14:paraId="0A08F240" w14:textId="77777777" w:rsidR="001978D6" w:rsidRDefault="001978D6" w:rsidP="00C55714"/>
    <w:p w14:paraId="14423374" w14:textId="77777777" w:rsidR="001978D6" w:rsidRDefault="001978D6" w:rsidP="00C55714"/>
    <w:p w14:paraId="4ABCB771" w14:textId="77777777" w:rsidR="001978D6" w:rsidRDefault="001978D6" w:rsidP="00C55714"/>
    <w:p w14:paraId="44D63CC6" w14:textId="77777777" w:rsidR="001978D6" w:rsidRDefault="001978D6" w:rsidP="00C55714"/>
    <w:p w14:paraId="69E63FC9" w14:textId="77777777" w:rsidR="001978D6" w:rsidRDefault="001978D6" w:rsidP="00C55714"/>
    <w:p w14:paraId="4129E347" w14:textId="77777777" w:rsidR="001978D6" w:rsidRDefault="001978D6" w:rsidP="00C55714"/>
    <w:p w14:paraId="7F00EBC9" w14:textId="77777777" w:rsidR="001978D6" w:rsidRDefault="001978D6" w:rsidP="00C55714"/>
    <w:p w14:paraId="61628BC8" w14:textId="77777777" w:rsidR="001978D6" w:rsidRDefault="001978D6" w:rsidP="00C55714"/>
    <w:p w14:paraId="1C996AF9" w14:textId="77777777" w:rsidR="001978D6" w:rsidRDefault="001978D6" w:rsidP="00C55714"/>
    <w:p w14:paraId="44A99AD6" w14:textId="77777777" w:rsidR="001978D6" w:rsidRDefault="001978D6" w:rsidP="00C55714"/>
    <w:p w14:paraId="39A5EF6A" w14:textId="77777777" w:rsidR="001978D6" w:rsidRDefault="001978D6" w:rsidP="00C55714"/>
    <w:p w14:paraId="2DDE9006" w14:textId="77777777" w:rsidR="001978D6" w:rsidRDefault="001978D6" w:rsidP="00C55714"/>
    <w:p w14:paraId="4E47F9D7" w14:textId="77777777" w:rsidR="001978D6" w:rsidRDefault="001978D6" w:rsidP="00C55714"/>
  </w:footnote>
  <w:footnote w:type="continuationSeparator" w:id="0">
    <w:p w14:paraId="0B8D622B" w14:textId="77777777" w:rsidR="001978D6" w:rsidRDefault="001978D6" w:rsidP="00C55714">
      <w:r>
        <w:continuationSeparator/>
      </w:r>
    </w:p>
    <w:p w14:paraId="49FBB7AE" w14:textId="77777777" w:rsidR="001978D6" w:rsidRDefault="001978D6" w:rsidP="00C55714"/>
    <w:p w14:paraId="58C2608E" w14:textId="77777777" w:rsidR="001978D6" w:rsidRDefault="001978D6" w:rsidP="00C55714"/>
    <w:p w14:paraId="33FF1954" w14:textId="77777777" w:rsidR="001978D6" w:rsidRDefault="001978D6" w:rsidP="00C55714"/>
    <w:p w14:paraId="5C7B7B03" w14:textId="77777777" w:rsidR="001978D6" w:rsidRDefault="001978D6" w:rsidP="00C55714"/>
    <w:p w14:paraId="082B1795" w14:textId="77777777" w:rsidR="001978D6" w:rsidRDefault="001978D6" w:rsidP="00C55714"/>
    <w:p w14:paraId="78345B69" w14:textId="77777777" w:rsidR="001978D6" w:rsidRDefault="001978D6" w:rsidP="00C55714"/>
    <w:p w14:paraId="0BA3B266" w14:textId="77777777" w:rsidR="001978D6" w:rsidRDefault="001978D6" w:rsidP="00C55714"/>
    <w:p w14:paraId="21FFB239" w14:textId="77777777" w:rsidR="001978D6" w:rsidRDefault="001978D6" w:rsidP="00C55714"/>
    <w:p w14:paraId="6964ECE7" w14:textId="77777777" w:rsidR="001978D6" w:rsidRDefault="001978D6" w:rsidP="00C55714"/>
    <w:p w14:paraId="5FE13C99" w14:textId="77777777" w:rsidR="001978D6" w:rsidRDefault="001978D6" w:rsidP="00C55714"/>
    <w:p w14:paraId="5EDE9BE3" w14:textId="77777777" w:rsidR="001978D6" w:rsidRDefault="001978D6" w:rsidP="00C55714"/>
    <w:p w14:paraId="1D0F394B" w14:textId="77777777" w:rsidR="001978D6" w:rsidRDefault="001978D6" w:rsidP="00C55714"/>
    <w:p w14:paraId="6C15C650" w14:textId="77777777" w:rsidR="001978D6" w:rsidRDefault="001978D6" w:rsidP="00C55714"/>
    <w:p w14:paraId="1A65E3A0" w14:textId="77777777" w:rsidR="001978D6" w:rsidRDefault="001978D6" w:rsidP="00C55714"/>
    <w:p w14:paraId="51DA2EA4" w14:textId="77777777" w:rsidR="001978D6" w:rsidRDefault="001978D6" w:rsidP="00C55714"/>
    <w:p w14:paraId="3A3C284A" w14:textId="77777777" w:rsidR="001978D6" w:rsidRDefault="001978D6" w:rsidP="00C55714"/>
    <w:p w14:paraId="30E26923" w14:textId="77777777" w:rsidR="001978D6" w:rsidRDefault="001978D6" w:rsidP="00C55714">
      <w:pPr>
        <w:numPr>
          <w:ins w:id="18" w:author="Frants Christensen" w:date="2012-01-09T17:31:00Z"/>
        </w:numPr>
      </w:pPr>
    </w:p>
    <w:p w14:paraId="78E83DC7" w14:textId="77777777" w:rsidR="001978D6" w:rsidRDefault="001978D6" w:rsidP="00C55714">
      <w:pPr>
        <w:numPr>
          <w:ins w:id="19" w:author="Frants Christensen" w:date="2012-01-09T17:31:00Z"/>
        </w:numPr>
      </w:pPr>
    </w:p>
    <w:p w14:paraId="0096E1E0" w14:textId="77777777" w:rsidR="001978D6" w:rsidRDefault="001978D6" w:rsidP="00C55714">
      <w:pPr>
        <w:numPr>
          <w:ins w:id="20" w:author="Frants Christensen" w:date="2012-01-09T17:31:00Z"/>
        </w:numPr>
      </w:pPr>
    </w:p>
    <w:p w14:paraId="3763F51D" w14:textId="77777777" w:rsidR="001978D6" w:rsidRDefault="001978D6" w:rsidP="00C55714">
      <w:pPr>
        <w:numPr>
          <w:ins w:id="21" w:author="Frants Christensen" w:date="2012-01-09T17:31:00Z"/>
        </w:numPr>
      </w:pPr>
    </w:p>
    <w:p w14:paraId="10BF2FDB" w14:textId="77777777" w:rsidR="001978D6" w:rsidRDefault="001978D6" w:rsidP="00C55714">
      <w:pPr>
        <w:numPr>
          <w:ins w:id="22" w:author="Frants Christensen" w:date="2012-01-09T17:38:00Z"/>
        </w:numPr>
      </w:pPr>
    </w:p>
    <w:p w14:paraId="119BAD18" w14:textId="77777777" w:rsidR="001978D6" w:rsidRDefault="001978D6" w:rsidP="00C55714">
      <w:pPr>
        <w:numPr>
          <w:ins w:id="23" w:author="Frants Christensen" w:date="2012-01-09T17:38:00Z"/>
        </w:numPr>
      </w:pPr>
    </w:p>
    <w:p w14:paraId="1C4C1E9A" w14:textId="77777777" w:rsidR="001978D6" w:rsidRDefault="001978D6" w:rsidP="00C55714">
      <w:pPr>
        <w:numPr>
          <w:ins w:id="24" w:author="Frants Christensen" w:date="2012-01-09T17:48:00Z"/>
        </w:numPr>
      </w:pPr>
    </w:p>
    <w:p w14:paraId="2F3ECC38" w14:textId="77777777" w:rsidR="001978D6" w:rsidRDefault="001978D6" w:rsidP="00C55714">
      <w:pPr>
        <w:numPr>
          <w:ins w:id="25" w:author="Frants Christensen" w:date="2012-01-09T17:48:00Z"/>
        </w:numPr>
      </w:pPr>
    </w:p>
    <w:p w14:paraId="172D44C2" w14:textId="77777777" w:rsidR="001978D6" w:rsidRDefault="001978D6" w:rsidP="00C55714">
      <w:pPr>
        <w:numPr>
          <w:ins w:id="26" w:author="Frants Christensen" w:date="2012-01-09T18:10:00Z"/>
        </w:numPr>
      </w:pPr>
    </w:p>
    <w:p w14:paraId="3EB373BC" w14:textId="77777777" w:rsidR="001978D6" w:rsidRDefault="001978D6" w:rsidP="00C55714">
      <w:pPr>
        <w:numPr>
          <w:ins w:id="27" w:author="Frants Christensen" w:date="2012-01-09T18:10:00Z"/>
        </w:numPr>
      </w:pPr>
    </w:p>
    <w:p w14:paraId="056BC20D" w14:textId="77777777" w:rsidR="001978D6" w:rsidRDefault="001978D6" w:rsidP="00C55714">
      <w:pPr>
        <w:numPr>
          <w:ins w:id="28" w:author="Frants Christensen" w:date="2012-01-09T18:10:00Z"/>
        </w:numPr>
      </w:pPr>
    </w:p>
    <w:p w14:paraId="12001C88" w14:textId="77777777" w:rsidR="001978D6" w:rsidRDefault="001978D6" w:rsidP="00C55714">
      <w:pPr>
        <w:numPr>
          <w:ins w:id="29" w:author="Frants Christensen" w:date="2012-01-09T18:24:00Z"/>
        </w:numPr>
      </w:pPr>
    </w:p>
    <w:p w14:paraId="29533C8A" w14:textId="77777777" w:rsidR="001978D6" w:rsidRDefault="001978D6" w:rsidP="00C55714"/>
    <w:p w14:paraId="79463745" w14:textId="77777777" w:rsidR="001978D6" w:rsidRDefault="001978D6" w:rsidP="00C55714">
      <w:pPr>
        <w:numPr>
          <w:ins w:id="30" w:author="Frants Christensen" w:date="2012-01-10T13:16:00Z"/>
        </w:numPr>
      </w:pPr>
    </w:p>
    <w:p w14:paraId="15C35AAA" w14:textId="77777777" w:rsidR="001978D6" w:rsidRDefault="001978D6" w:rsidP="00C55714">
      <w:pPr>
        <w:numPr>
          <w:ins w:id="31" w:author="Frants Christensen" w:date="2012-01-10T13:29:00Z"/>
        </w:numPr>
      </w:pPr>
    </w:p>
    <w:p w14:paraId="0279E455" w14:textId="77777777" w:rsidR="001978D6" w:rsidRDefault="001978D6" w:rsidP="00C55714">
      <w:pPr>
        <w:numPr>
          <w:ins w:id="32" w:author="Frants Christensen" w:date="2012-01-10T13:34:00Z"/>
        </w:numPr>
      </w:pPr>
    </w:p>
    <w:p w14:paraId="193949AD" w14:textId="77777777" w:rsidR="001978D6" w:rsidRDefault="001978D6" w:rsidP="00C55714">
      <w:pPr>
        <w:numPr>
          <w:ins w:id="33" w:author="Frants Christensen" w:date="2012-01-10T13:34:00Z"/>
        </w:numPr>
      </w:pPr>
    </w:p>
    <w:p w14:paraId="45CC3F8D" w14:textId="77777777" w:rsidR="001978D6" w:rsidRDefault="001978D6" w:rsidP="00C55714">
      <w:pPr>
        <w:numPr>
          <w:ins w:id="34" w:author="Frants Christensen" w:date="2012-01-10T13:44:00Z"/>
        </w:numPr>
      </w:pPr>
    </w:p>
    <w:p w14:paraId="47AEDC90" w14:textId="77777777" w:rsidR="001978D6" w:rsidRDefault="001978D6" w:rsidP="00C55714">
      <w:pPr>
        <w:numPr>
          <w:ins w:id="35" w:author="Frants Christensen" w:date="2012-01-10T13:44:00Z"/>
        </w:numPr>
      </w:pPr>
    </w:p>
    <w:p w14:paraId="1A506013" w14:textId="77777777" w:rsidR="001978D6" w:rsidRDefault="001978D6" w:rsidP="00C55714"/>
    <w:p w14:paraId="188271A0" w14:textId="77777777" w:rsidR="001978D6" w:rsidRDefault="001978D6" w:rsidP="00C55714"/>
    <w:p w14:paraId="5F4DCDDB" w14:textId="77777777" w:rsidR="001978D6" w:rsidRDefault="001978D6" w:rsidP="00C55714"/>
    <w:p w14:paraId="46DF3661" w14:textId="77777777" w:rsidR="001978D6" w:rsidRDefault="001978D6" w:rsidP="00C55714"/>
    <w:p w14:paraId="7C360FAF" w14:textId="77777777" w:rsidR="001978D6" w:rsidRDefault="001978D6" w:rsidP="00C55714"/>
    <w:p w14:paraId="4104B4B8" w14:textId="77777777" w:rsidR="001978D6" w:rsidRDefault="001978D6" w:rsidP="00C55714"/>
    <w:p w14:paraId="6C95D254" w14:textId="77777777" w:rsidR="001978D6" w:rsidRDefault="001978D6" w:rsidP="00C55714"/>
    <w:p w14:paraId="4AB2D867" w14:textId="77777777" w:rsidR="001978D6" w:rsidRDefault="001978D6" w:rsidP="00C55714"/>
    <w:p w14:paraId="4A24B2DF" w14:textId="77777777" w:rsidR="001978D6" w:rsidRDefault="001978D6" w:rsidP="00C55714"/>
    <w:p w14:paraId="7CEEEB7A" w14:textId="77777777" w:rsidR="001978D6" w:rsidRDefault="001978D6" w:rsidP="00C55714"/>
    <w:p w14:paraId="74CC98AF" w14:textId="77777777" w:rsidR="001978D6" w:rsidRDefault="001978D6" w:rsidP="00C55714"/>
    <w:p w14:paraId="680A6B08" w14:textId="77777777" w:rsidR="001978D6" w:rsidRDefault="001978D6" w:rsidP="00C55714"/>
    <w:p w14:paraId="72B8FCAD" w14:textId="77777777" w:rsidR="001978D6" w:rsidRDefault="001978D6" w:rsidP="00C55714"/>
    <w:p w14:paraId="3DC272D5" w14:textId="77777777" w:rsidR="001978D6" w:rsidRDefault="001978D6" w:rsidP="00C55714"/>
    <w:p w14:paraId="67BC2420" w14:textId="77777777" w:rsidR="001978D6" w:rsidRDefault="001978D6" w:rsidP="00C55714"/>
    <w:p w14:paraId="37C2DC28" w14:textId="77777777" w:rsidR="001978D6" w:rsidRDefault="001978D6" w:rsidP="00C55714"/>
    <w:p w14:paraId="4984C006" w14:textId="77777777" w:rsidR="001978D6" w:rsidRDefault="001978D6" w:rsidP="00C55714"/>
    <w:p w14:paraId="04C789B0" w14:textId="77777777" w:rsidR="001978D6" w:rsidRDefault="001978D6" w:rsidP="00C55714"/>
    <w:p w14:paraId="75F9E0CD" w14:textId="77777777" w:rsidR="001978D6" w:rsidRDefault="001978D6" w:rsidP="00C55714"/>
    <w:p w14:paraId="0E321DB3" w14:textId="77777777" w:rsidR="001978D6" w:rsidRDefault="001978D6" w:rsidP="00C55714"/>
    <w:p w14:paraId="33AA0E01" w14:textId="77777777" w:rsidR="001978D6" w:rsidRDefault="001978D6" w:rsidP="00C55714"/>
    <w:p w14:paraId="1DE81C20" w14:textId="77777777" w:rsidR="001978D6" w:rsidRDefault="001978D6" w:rsidP="00C55714"/>
    <w:p w14:paraId="6C8BB058" w14:textId="77777777" w:rsidR="001978D6" w:rsidRDefault="001978D6" w:rsidP="00C55714"/>
    <w:p w14:paraId="45F90D10" w14:textId="77777777" w:rsidR="001978D6" w:rsidRDefault="001978D6" w:rsidP="00C55714"/>
    <w:p w14:paraId="7E770AA1" w14:textId="77777777" w:rsidR="001978D6" w:rsidRDefault="001978D6" w:rsidP="00C55714"/>
    <w:p w14:paraId="37DFD14D" w14:textId="77777777" w:rsidR="001978D6" w:rsidRDefault="001978D6" w:rsidP="00C55714"/>
    <w:p w14:paraId="206D58E8" w14:textId="77777777" w:rsidR="001978D6" w:rsidRDefault="001978D6" w:rsidP="00C55714"/>
    <w:p w14:paraId="1DF87F45" w14:textId="77777777" w:rsidR="001978D6" w:rsidRDefault="001978D6" w:rsidP="00C55714"/>
    <w:p w14:paraId="61373C60" w14:textId="77777777" w:rsidR="001978D6" w:rsidRDefault="001978D6" w:rsidP="00C55714"/>
    <w:p w14:paraId="1F142590" w14:textId="77777777" w:rsidR="001978D6" w:rsidRDefault="001978D6" w:rsidP="00C55714"/>
    <w:p w14:paraId="62F1D45C" w14:textId="77777777" w:rsidR="001978D6" w:rsidRDefault="001978D6" w:rsidP="00C55714"/>
    <w:p w14:paraId="726CBF76" w14:textId="77777777" w:rsidR="001978D6" w:rsidRDefault="001978D6" w:rsidP="00C55714"/>
    <w:p w14:paraId="50F9FD3D" w14:textId="77777777" w:rsidR="001978D6" w:rsidRDefault="001978D6" w:rsidP="00C55714"/>
    <w:p w14:paraId="2174F23E" w14:textId="77777777" w:rsidR="001978D6" w:rsidRDefault="001978D6" w:rsidP="00C55714"/>
    <w:p w14:paraId="1E7DE946" w14:textId="77777777" w:rsidR="001978D6" w:rsidRDefault="001978D6" w:rsidP="00C55714"/>
    <w:p w14:paraId="5F6AF779" w14:textId="77777777" w:rsidR="001978D6" w:rsidRDefault="001978D6" w:rsidP="00C55714"/>
    <w:p w14:paraId="25A4BD04" w14:textId="77777777" w:rsidR="001978D6" w:rsidRDefault="001978D6" w:rsidP="00C55714"/>
    <w:p w14:paraId="3BF4170C" w14:textId="77777777" w:rsidR="001978D6" w:rsidRDefault="001978D6" w:rsidP="00C55714"/>
    <w:p w14:paraId="1E2503F9" w14:textId="77777777" w:rsidR="001978D6" w:rsidRDefault="001978D6" w:rsidP="00C55714"/>
    <w:p w14:paraId="0D162E6B" w14:textId="77777777" w:rsidR="001978D6" w:rsidRDefault="001978D6" w:rsidP="00C55714"/>
    <w:p w14:paraId="26FF72E0" w14:textId="77777777" w:rsidR="001978D6" w:rsidRDefault="001978D6" w:rsidP="00C55714"/>
    <w:p w14:paraId="30E6B11A" w14:textId="77777777" w:rsidR="001978D6" w:rsidRDefault="001978D6" w:rsidP="00C55714"/>
    <w:p w14:paraId="1D24EEFD" w14:textId="77777777" w:rsidR="001978D6" w:rsidRDefault="001978D6" w:rsidP="00C55714"/>
    <w:p w14:paraId="2CF130C2" w14:textId="77777777" w:rsidR="001978D6" w:rsidRDefault="001978D6" w:rsidP="00C55714"/>
    <w:p w14:paraId="3BE85BF1" w14:textId="77777777" w:rsidR="001978D6" w:rsidRDefault="001978D6" w:rsidP="00C55714"/>
    <w:p w14:paraId="5C1C01BE" w14:textId="77777777" w:rsidR="001978D6" w:rsidRDefault="001978D6" w:rsidP="00C55714"/>
    <w:p w14:paraId="397BC405" w14:textId="77777777" w:rsidR="001978D6" w:rsidRDefault="001978D6" w:rsidP="00C55714"/>
    <w:p w14:paraId="5C1BC02B" w14:textId="77777777" w:rsidR="001978D6" w:rsidRDefault="001978D6" w:rsidP="00C55714"/>
    <w:p w14:paraId="2FA80EFC" w14:textId="77777777" w:rsidR="001978D6" w:rsidRDefault="001978D6" w:rsidP="00C55714"/>
    <w:p w14:paraId="5D539976" w14:textId="77777777" w:rsidR="001978D6" w:rsidRDefault="001978D6" w:rsidP="00C55714"/>
    <w:p w14:paraId="6B331B62" w14:textId="77777777" w:rsidR="001978D6" w:rsidRDefault="001978D6" w:rsidP="00C55714"/>
    <w:p w14:paraId="22AE5E70" w14:textId="77777777" w:rsidR="001978D6" w:rsidRDefault="001978D6" w:rsidP="00C55714"/>
    <w:p w14:paraId="1669AE74" w14:textId="77777777" w:rsidR="001978D6" w:rsidRDefault="001978D6" w:rsidP="00C55714"/>
    <w:p w14:paraId="6F5661B8" w14:textId="77777777" w:rsidR="001978D6" w:rsidRDefault="001978D6" w:rsidP="00C55714"/>
    <w:p w14:paraId="5FEFB7EB" w14:textId="77777777" w:rsidR="001978D6" w:rsidRDefault="001978D6" w:rsidP="00C55714"/>
    <w:p w14:paraId="0A6F97C1" w14:textId="77777777" w:rsidR="001978D6" w:rsidRDefault="001978D6" w:rsidP="00C55714"/>
    <w:p w14:paraId="761D715F" w14:textId="77777777" w:rsidR="001978D6" w:rsidRDefault="001978D6" w:rsidP="00C557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4E092" w14:textId="5FE15B5C" w:rsidR="00346FDB" w:rsidRPr="00B6312D" w:rsidRDefault="00346FDB" w:rsidP="007E5379">
    <w:pPr>
      <w:pStyle w:val="Header"/>
      <w:rPr>
        <w:lang w:val="en-US"/>
      </w:rPr>
    </w:pPr>
    <w:r w:rsidRPr="007E5379">
      <w:rPr>
        <w:noProof/>
        <w:lang w:val="da-DK" w:eastAsia="da-DK"/>
      </w:rPr>
      <w:drawing>
        <wp:inline distT="0" distB="0" distL="0" distR="0" wp14:anchorId="75D87ECA" wp14:editId="03764B8B">
          <wp:extent cx="2743200" cy="414609"/>
          <wp:effectExtent l="0" t="0" r="0" b="0"/>
          <wp:docPr id="3"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2781" cy="414546"/>
                  </a:xfrm>
                  <a:prstGeom prst="rect">
                    <a:avLst/>
                  </a:prstGeom>
                  <a:noFill/>
                </pic:spPr>
              </pic:pic>
            </a:graphicData>
          </a:graphic>
        </wp:inline>
      </w:drawing>
    </w:r>
    <w:r>
      <w:rPr>
        <w:lang w:val="en-US"/>
      </w:rPr>
      <w:tab/>
    </w:r>
    <w:r>
      <w:rPr>
        <w:lang w:val="en-US"/>
      </w:rPr>
      <w:tab/>
    </w:r>
    <w:r>
      <w:rPr>
        <w:lang w:val="en-US"/>
      </w:rPr>
      <w:tab/>
    </w:r>
    <w:r>
      <w:rPr>
        <w:lang w:val="en-US"/>
      </w:rPr>
      <w:tab/>
    </w:r>
    <w:r>
      <w:rPr>
        <w:lang w:val="en-US"/>
      </w:rPr>
      <w:tab/>
      <w:t xml:space="preserve">      </w:t>
    </w:r>
    <w:r>
      <w:rPr>
        <w:lang w:val="da-DK"/>
      </w:rPr>
      <w:t>ERTS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F8C3D" w14:textId="27DAEFE3" w:rsidR="00346FDB" w:rsidRDefault="00346FDB" w:rsidP="007E5379">
    <w:pPr>
      <w:pStyle w:val="Header"/>
      <w:rPr>
        <w:lang w:val="da-DK"/>
      </w:rPr>
    </w:pPr>
    <w:r w:rsidRPr="007E5379">
      <w:rPr>
        <w:noProof/>
        <w:lang w:val="da-DK" w:eastAsia="da-DK"/>
      </w:rPr>
      <w:drawing>
        <wp:inline distT="0" distB="0" distL="0" distR="0" wp14:anchorId="1D183E2F" wp14:editId="1D77BCF2">
          <wp:extent cx="2834640" cy="428429"/>
          <wp:effectExtent l="0" t="0" r="0" b="0"/>
          <wp:docPr id="7" name="Picture 3" descr="C:\Users\foh\AppData\Local\Microsoft\Windows\Temporary Internet Files\Content.IE5\SGU40Y94\alt-logo-t-003d85-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C:\Users\foh\AppData\Local\Microsoft\Windows\Temporary Internet Files\Content.IE5\SGU40Y94\alt-logo-t-003d85-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4207" cy="428364"/>
                  </a:xfrm>
                  <a:prstGeom prst="rect">
                    <a:avLst/>
                  </a:prstGeom>
                  <a:noFill/>
                </pic:spPr>
              </pic:pic>
            </a:graphicData>
          </a:graphic>
        </wp:inline>
      </w:drawing>
    </w:r>
    <w:r>
      <w:rPr>
        <w:lang w:val="da-DK"/>
      </w:rPr>
      <w:tab/>
    </w:r>
    <w:r>
      <w:rPr>
        <w:lang w:val="da-DK"/>
      </w:rPr>
      <w:tab/>
    </w:r>
    <w:r>
      <w:rPr>
        <w:lang w:val="da-DK"/>
      </w:rPr>
      <w:tab/>
    </w:r>
    <w:r>
      <w:rPr>
        <w:lang w:val="da-DK"/>
      </w:rPr>
      <w:tab/>
    </w:r>
    <w:r>
      <w:rPr>
        <w:lang w:val="da-DK"/>
      </w:rPr>
      <w:tab/>
      <w:t xml:space="preserve">      ERTS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77B3F" w14:textId="77777777" w:rsidR="00346FDB" w:rsidRDefault="00346FDB" w:rsidP="007E5379">
    <w:pPr>
      <w:pStyle w:val="Header"/>
      <w:rPr>
        <w:rFonts w:cs="Times New Roman"/>
      </w:rPr>
    </w:pPr>
    <w:r>
      <w:rPr>
        <w:highlight w:val="lightGray"/>
      </w:rPr>
      <w:t>E-Stockings</w:t>
    </w:r>
    <w:r>
      <w:t xml:space="preserve"> Consortium Agreement, version 1</w:t>
    </w:r>
    <w:r>
      <w:rPr>
        <w:highlight w:val="lightGray"/>
      </w:rPr>
      <w:t>, 2011-12-01</w:t>
    </w:r>
  </w:p>
  <w:p w14:paraId="0F4FFB14" w14:textId="77777777" w:rsidR="00346FDB" w:rsidRDefault="00346FDB" w:rsidP="00C55714"/>
  <w:p w14:paraId="0A5FE3EB" w14:textId="77777777" w:rsidR="00346FDB" w:rsidRDefault="00346FDB" w:rsidP="00C55714">
    <w:pPr>
      <w:numPr>
        <w:ins w:id="103" w:author="Frants Christensen" w:date="2012-01-09T17:31:00Z"/>
      </w:numPr>
    </w:pPr>
  </w:p>
  <w:p w14:paraId="1BB763F3" w14:textId="77777777" w:rsidR="00346FDB" w:rsidRDefault="00346FDB" w:rsidP="00C55714">
    <w:pPr>
      <w:numPr>
        <w:ins w:id="104" w:author="Frants Christensen" w:date="2012-01-09T17:31:00Z"/>
      </w:numPr>
    </w:pPr>
  </w:p>
  <w:p w14:paraId="65820FE1" w14:textId="77777777" w:rsidR="00346FDB" w:rsidRDefault="00346FDB" w:rsidP="00C55714">
    <w:pPr>
      <w:numPr>
        <w:ins w:id="105" w:author="Frants Christensen" w:date="2012-01-09T17:31:00Z"/>
      </w:numPr>
    </w:pPr>
  </w:p>
  <w:p w14:paraId="49A82A31" w14:textId="77777777" w:rsidR="00346FDB" w:rsidRDefault="00346FDB" w:rsidP="00C55714">
    <w:pPr>
      <w:numPr>
        <w:ins w:id="106" w:author="Frants Christensen" w:date="2012-01-09T17:31:00Z"/>
      </w:numPr>
    </w:pPr>
  </w:p>
  <w:p w14:paraId="53677284" w14:textId="77777777" w:rsidR="00346FDB" w:rsidRDefault="00346FDB" w:rsidP="00C55714">
    <w:pPr>
      <w:numPr>
        <w:ins w:id="107" w:author="Frants Christensen" w:date="2012-01-09T17:38:00Z"/>
      </w:numPr>
    </w:pPr>
  </w:p>
  <w:p w14:paraId="42A10E31" w14:textId="77777777" w:rsidR="00346FDB" w:rsidRDefault="00346FDB" w:rsidP="00C55714">
    <w:pPr>
      <w:numPr>
        <w:ins w:id="108" w:author="Frants Christensen" w:date="2012-01-09T17:38:00Z"/>
      </w:numPr>
    </w:pPr>
  </w:p>
  <w:p w14:paraId="37AA3848" w14:textId="77777777" w:rsidR="00346FDB" w:rsidRDefault="00346FDB" w:rsidP="00C55714">
    <w:pPr>
      <w:numPr>
        <w:ins w:id="109" w:author="Frants Christensen" w:date="2012-01-09T17:48:00Z"/>
      </w:numPr>
    </w:pPr>
  </w:p>
  <w:p w14:paraId="183DEAC4" w14:textId="77777777" w:rsidR="00346FDB" w:rsidRDefault="00346FDB" w:rsidP="00C55714">
    <w:pPr>
      <w:numPr>
        <w:ins w:id="110" w:author="Frants Christensen" w:date="2012-01-09T17:48:00Z"/>
      </w:numPr>
    </w:pPr>
  </w:p>
  <w:p w14:paraId="1A64150E" w14:textId="77777777" w:rsidR="00346FDB" w:rsidRDefault="00346FDB" w:rsidP="00C55714">
    <w:pPr>
      <w:numPr>
        <w:ins w:id="111" w:author="Frants Christensen" w:date="2012-01-09T18:10:00Z"/>
      </w:numPr>
    </w:pPr>
  </w:p>
  <w:p w14:paraId="0C88883D" w14:textId="77777777" w:rsidR="00346FDB" w:rsidRDefault="00346FDB" w:rsidP="00C55714">
    <w:pPr>
      <w:numPr>
        <w:ins w:id="112" w:author="Frants Christensen" w:date="2012-01-09T18:10:00Z"/>
      </w:numPr>
    </w:pPr>
  </w:p>
  <w:p w14:paraId="6CDF50F1" w14:textId="77777777" w:rsidR="00346FDB" w:rsidRDefault="00346FDB" w:rsidP="00C55714">
    <w:pPr>
      <w:numPr>
        <w:ins w:id="113" w:author="Frants Christensen" w:date="2012-01-09T18:10:00Z"/>
      </w:numPr>
    </w:pPr>
  </w:p>
  <w:p w14:paraId="4E312403" w14:textId="77777777" w:rsidR="00346FDB" w:rsidRDefault="00346FDB" w:rsidP="00C55714">
    <w:pPr>
      <w:numPr>
        <w:ins w:id="114" w:author="Frants Christensen" w:date="2012-01-09T18:24:00Z"/>
      </w:numPr>
    </w:pPr>
  </w:p>
  <w:p w14:paraId="4E3F67AC" w14:textId="77777777" w:rsidR="00346FDB" w:rsidRDefault="00346FDB" w:rsidP="00C55714"/>
  <w:p w14:paraId="7179107E" w14:textId="77777777" w:rsidR="00346FDB" w:rsidRDefault="00346FDB" w:rsidP="00C55714">
    <w:pPr>
      <w:numPr>
        <w:ins w:id="115" w:author="Frants Christensen" w:date="2012-01-10T13:16:00Z"/>
      </w:numPr>
    </w:pPr>
  </w:p>
  <w:p w14:paraId="4C7A97E6" w14:textId="77777777" w:rsidR="00346FDB" w:rsidRDefault="00346FDB" w:rsidP="00C55714">
    <w:pPr>
      <w:numPr>
        <w:ins w:id="116" w:author="Frants Christensen" w:date="2012-01-10T13:29:00Z"/>
      </w:numPr>
    </w:pPr>
  </w:p>
  <w:p w14:paraId="16224293" w14:textId="77777777" w:rsidR="00346FDB" w:rsidRDefault="00346FDB" w:rsidP="00C55714">
    <w:pPr>
      <w:numPr>
        <w:ins w:id="117" w:author="Frants Christensen" w:date="2012-01-10T13:34:00Z"/>
      </w:numPr>
    </w:pPr>
  </w:p>
  <w:p w14:paraId="3B60CA15" w14:textId="77777777" w:rsidR="00346FDB" w:rsidRDefault="00346FDB" w:rsidP="00C55714">
    <w:pPr>
      <w:numPr>
        <w:ins w:id="118" w:author="Frants Christensen" w:date="2012-01-10T13:34:00Z"/>
      </w:numPr>
    </w:pPr>
  </w:p>
  <w:p w14:paraId="0B3568D0" w14:textId="77777777" w:rsidR="00346FDB" w:rsidRDefault="00346FDB" w:rsidP="00C55714">
    <w:pPr>
      <w:numPr>
        <w:ins w:id="119" w:author="Frants Christensen" w:date="2012-01-10T13:44:00Z"/>
      </w:numPr>
    </w:pPr>
  </w:p>
  <w:p w14:paraId="1B02BD98" w14:textId="77777777" w:rsidR="00346FDB" w:rsidRDefault="00346FDB" w:rsidP="00C55714">
    <w:pPr>
      <w:numPr>
        <w:ins w:id="120" w:author="Frants Christensen" w:date="2012-01-10T13:44:00Z"/>
      </w:numPr>
    </w:pPr>
  </w:p>
  <w:p w14:paraId="53303560" w14:textId="77777777" w:rsidR="00346FDB" w:rsidRDefault="00346FDB" w:rsidP="00C55714"/>
  <w:p w14:paraId="7B7C96D0" w14:textId="77777777" w:rsidR="00346FDB" w:rsidRDefault="00346FDB" w:rsidP="00C55714"/>
  <w:p w14:paraId="75B29BD3" w14:textId="77777777" w:rsidR="00346FDB" w:rsidRDefault="00346FDB" w:rsidP="00C55714"/>
  <w:p w14:paraId="6010EE01" w14:textId="77777777" w:rsidR="00346FDB" w:rsidRDefault="00346FDB" w:rsidP="00C55714"/>
  <w:p w14:paraId="04877C0D" w14:textId="77777777" w:rsidR="00346FDB" w:rsidRDefault="00346FDB" w:rsidP="00C55714"/>
  <w:p w14:paraId="5CAEB079" w14:textId="77777777" w:rsidR="00346FDB" w:rsidRDefault="00346FDB" w:rsidP="00C55714"/>
  <w:p w14:paraId="34B5032D" w14:textId="77777777" w:rsidR="00346FDB" w:rsidRDefault="00346FDB" w:rsidP="00C55714"/>
  <w:p w14:paraId="1F479A6F" w14:textId="77777777" w:rsidR="00346FDB" w:rsidRDefault="00346FDB" w:rsidP="00C55714"/>
  <w:p w14:paraId="18FC59EF" w14:textId="77777777" w:rsidR="00346FDB" w:rsidRDefault="00346FDB" w:rsidP="00C55714"/>
  <w:p w14:paraId="2412F5DA" w14:textId="77777777" w:rsidR="00346FDB" w:rsidRDefault="00346FDB" w:rsidP="00C55714"/>
  <w:p w14:paraId="066E5F60" w14:textId="77777777" w:rsidR="00346FDB" w:rsidRDefault="00346FDB" w:rsidP="00C55714"/>
  <w:p w14:paraId="534D9BAC" w14:textId="77777777" w:rsidR="00346FDB" w:rsidRDefault="00346FDB" w:rsidP="00C55714"/>
  <w:p w14:paraId="6359FF5B" w14:textId="77777777" w:rsidR="00346FDB" w:rsidRDefault="00346FDB" w:rsidP="00C55714"/>
  <w:p w14:paraId="0EA63927" w14:textId="77777777" w:rsidR="00346FDB" w:rsidRDefault="00346FDB" w:rsidP="00C55714"/>
  <w:p w14:paraId="19EB40A5" w14:textId="77777777" w:rsidR="00346FDB" w:rsidRDefault="00346FDB" w:rsidP="00C55714"/>
  <w:p w14:paraId="711BCB9C" w14:textId="77777777" w:rsidR="00346FDB" w:rsidRDefault="00346FDB" w:rsidP="00C55714"/>
  <w:p w14:paraId="525F1F6C" w14:textId="77777777" w:rsidR="00346FDB" w:rsidRDefault="00346FDB" w:rsidP="00C55714"/>
  <w:p w14:paraId="264566E6" w14:textId="77777777" w:rsidR="00346FDB" w:rsidRDefault="00346FDB" w:rsidP="00C55714"/>
  <w:p w14:paraId="4F895846" w14:textId="77777777" w:rsidR="00346FDB" w:rsidRDefault="00346FDB" w:rsidP="00C55714"/>
  <w:p w14:paraId="630C63A6" w14:textId="77777777" w:rsidR="00346FDB" w:rsidRDefault="00346FDB" w:rsidP="00C55714"/>
  <w:p w14:paraId="6D57B88F" w14:textId="77777777" w:rsidR="00346FDB" w:rsidRDefault="00346FDB" w:rsidP="00C55714"/>
  <w:p w14:paraId="59503D4F" w14:textId="77777777" w:rsidR="00346FDB" w:rsidRDefault="00346FDB" w:rsidP="00C55714"/>
  <w:p w14:paraId="764CE72C" w14:textId="77777777" w:rsidR="00346FDB" w:rsidRDefault="00346FDB" w:rsidP="00C55714"/>
  <w:p w14:paraId="7F4D7D44" w14:textId="77777777" w:rsidR="00346FDB" w:rsidRDefault="00346FDB" w:rsidP="00C55714"/>
  <w:p w14:paraId="5ACB8453" w14:textId="77777777" w:rsidR="00346FDB" w:rsidRDefault="00346FDB" w:rsidP="00C55714"/>
  <w:p w14:paraId="4CA05046" w14:textId="77777777" w:rsidR="00346FDB" w:rsidRDefault="00346FDB" w:rsidP="00C55714"/>
  <w:p w14:paraId="3D346B64" w14:textId="77777777" w:rsidR="00346FDB" w:rsidRDefault="00346FDB" w:rsidP="00C55714"/>
  <w:p w14:paraId="1F08ACA1" w14:textId="77777777" w:rsidR="00346FDB" w:rsidRDefault="00346FDB" w:rsidP="00C55714"/>
  <w:p w14:paraId="2AD3530A" w14:textId="77777777" w:rsidR="00346FDB" w:rsidRDefault="00346FDB" w:rsidP="00C55714"/>
  <w:p w14:paraId="0825631B" w14:textId="77777777" w:rsidR="00346FDB" w:rsidRDefault="00346FDB" w:rsidP="00C55714"/>
  <w:p w14:paraId="1D57A654" w14:textId="77777777" w:rsidR="00346FDB" w:rsidRDefault="00346FDB" w:rsidP="00C55714"/>
  <w:p w14:paraId="46949BBD" w14:textId="77777777" w:rsidR="00346FDB" w:rsidRDefault="00346FDB" w:rsidP="00C55714"/>
  <w:p w14:paraId="4E27767A" w14:textId="77777777" w:rsidR="00346FDB" w:rsidRDefault="00346FDB" w:rsidP="00C55714"/>
  <w:p w14:paraId="5AF917D6" w14:textId="77777777" w:rsidR="00346FDB" w:rsidRDefault="00346FDB" w:rsidP="00C55714"/>
  <w:p w14:paraId="21144DB4" w14:textId="77777777" w:rsidR="00346FDB" w:rsidRDefault="00346FDB" w:rsidP="00C55714"/>
  <w:p w14:paraId="22F5A784" w14:textId="77777777" w:rsidR="00346FDB" w:rsidRDefault="00346FDB" w:rsidP="00C55714"/>
  <w:p w14:paraId="4528447A" w14:textId="77777777" w:rsidR="00346FDB" w:rsidRDefault="00346FDB" w:rsidP="00C55714"/>
  <w:p w14:paraId="34D7C7C6" w14:textId="77777777" w:rsidR="00346FDB" w:rsidRDefault="00346FDB" w:rsidP="00C55714"/>
  <w:p w14:paraId="5517CD65" w14:textId="77777777" w:rsidR="00346FDB" w:rsidRDefault="00346FDB" w:rsidP="00C55714"/>
  <w:p w14:paraId="0D2F8D10" w14:textId="77777777" w:rsidR="00346FDB" w:rsidRDefault="00346FDB" w:rsidP="00C55714"/>
  <w:p w14:paraId="74434B78" w14:textId="77777777" w:rsidR="00346FDB" w:rsidRDefault="00346FDB" w:rsidP="00C55714"/>
  <w:p w14:paraId="1CCCA2D5" w14:textId="77777777" w:rsidR="00346FDB" w:rsidRDefault="00346FDB" w:rsidP="00C55714"/>
  <w:p w14:paraId="5B00E39B" w14:textId="77777777" w:rsidR="00346FDB" w:rsidRDefault="00346FDB" w:rsidP="00C55714"/>
  <w:p w14:paraId="73A7275D" w14:textId="77777777" w:rsidR="00346FDB" w:rsidRDefault="00346FDB" w:rsidP="00C55714"/>
  <w:p w14:paraId="680B64AE" w14:textId="77777777" w:rsidR="00346FDB" w:rsidRDefault="00346FDB" w:rsidP="00C55714"/>
  <w:p w14:paraId="1D442270" w14:textId="77777777" w:rsidR="00346FDB" w:rsidRDefault="00346FDB" w:rsidP="00C55714"/>
  <w:p w14:paraId="52E759A4" w14:textId="77777777" w:rsidR="00346FDB" w:rsidRDefault="00346FDB" w:rsidP="00C55714"/>
  <w:p w14:paraId="0A9F4188" w14:textId="77777777" w:rsidR="00346FDB" w:rsidRDefault="00346FDB" w:rsidP="00C55714"/>
  <w:p w14:paraId="003A2114" w14:textId="77777777" w:rsidR="00346FDB" w:rsidRDefault="00346FDB" w:rsidP="00C55714"/>
  <w:p w14:paraId="6A8A67FD" w14:textId="77777777" w:rsidR="00346FDB" w:rsidRDefault="00346FDB" w:rsidP="00C55714"/>
  <w:p w14:paraId="41FA61F5" w14:textId="77777777" w:rsidR="00346FDB" w:rsidRDefault="00346FDB" w:rsidP="00C55714"/>
  <w:p w14:paraId="6FB2BB9A" w14:textId="77777777" w:rsidR="00346FDB" w:rsidRDefault="00346FDB" w:rsidP="00C55714"/>
  <w:p w14:paraId="546D4586" w14:textId="77777777" w:rsidR="00346FDB" w:rsidRDefault="00346FDB" w:rsidP="00C55714"/>
  <w:p w14:paraId="1F601DA9" w14:textId="77777777" w:rsidR="00346FDB" w:rsidRDefault="00346FDB" w:rsidP="00C55714"/>
  <w:p w14:paraId="39EA86B8" w14:textId="77777777" w:rsidR="00346FDB" w:rsidRDefault="00346FDB" w:rsidP="00C55714"/>
  <w:p w14:paraId="19BF9D6B" w14:textId="77777777" w:rsidR="00346FDB" w:rsidRDefault="00346FDB" w:rsidP="00C55714"/>
  <w:p w14:paraId="729204DD" w14:textId="77777777" w:rsidR="00346FDB" w:rsidRDefault="00346FDB" w:rsidP="00C557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670"/>
    <w:multiLevelType w:val="hybridMultilevel"/>
    <w:tmpl w:val="6C64B1E6"/>
    <w:lvl w:ilvl="0" w:tplc="0406000F">
      <w:start w:val="4"/>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4DD3444"/>
    <w:multiLevelType w:val="multilevel"/>
    <w:tmpl w:val="6D249AB8"/>
    <w:lvl w:ilvl="0">
      <w:start w:val="1"/>
      <w:numFmt w:val="decimal"/>
      <w:pStyle w:val="Heading1"/>
      <w:lvlText w:val="%1"/>
      <w:lvlJc w:val="left"/>
      <w:pPr>
        <w:tabs>
          <w:tab w:val="num" w:pos="432"/>
        </w:tabs>
        <w:ind w:left="432" w:hanging="432"/>
      </w:pPr>
      <w:rPr>
        <w:rFonts w:hint="default"/>
        <w:sz w:val="32"/>
        <w:szCs w:val="32"/>
      </w:rPr>
    </w:lvl>
    <w:lvl w:ilvl="1">
      <w:start w:val="1"/>
      <w:numFmt w:val="decimal"/>
      <w:pStyle w:val="Heading2"/>
      <w:lvlText w:val="%1.%2"/>
      <w:lvlJc w:val="left"/>
      <w:pPr>
        <w:tabs>
          <w:tab w:val="num" w:pos="576"/>
        </w:tabs>
        <w:ind w:left="576" w:hanging="576"/>
      </w:pPr>
      <w:rPr>
        <w:b/>
        <w:bCs w:val="0"/>
        <w:i w:val="0"/>
        <w:iCs w:val="0"/>
        <w:caps w:val="0"/>
        <w:smallCaps w:val="0"/>
        <w:strike w:val="0"/>
        <w:dstrike w:val="0"/>
        <w:noProof w:val="0"/>
        <w:vanish w:val="0"/>
        <w:color w:val="000000"/>
        <w:spacing w:val="0"/>
        <w:kern w:val="0"/>
        <w:position w:val="0"/>
        <w:sz w:val="28"/>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sz w:val="22"/>
        <w:szCs w:val="22"/>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3E1B4E86"/>
    <w:multiLevelType w:val="hybridMultilevel"/>
    <w:tmpl w:val="5BEA9D18"/>
    <w:lvl w:ilvl="0" w:tplc="04070001">
      <w:start w:val="1"/>
      <w:numFmt w:val="bullet"/>
      <w:pStyle w:val="Bullet1normal"/>
      <w:lvlText w:val=""/>
      <w:lvlJc w:val="left"/>
      <w:pPr>
        <w:tabs>
          <w:tab w:val="num" w:pos="360"/>
        </w:tabs>
        <w:ind w:left="360" w:hanging="360"/>
      </w:pPr>
      <w:rPr>
        <w:rFonts w:ascii="Symbol" w:hAnsi="Symbol" w:cs="Symbol" w:hint="default"/>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483F609D"/>
    <w:multiLevelType w:val="hybridMultilevel"/>
    <w:tmpl w:val="C69855E6"/>
    <w:lvl w:ilvl="0" w:tplc="76343D8C">
      <w:start w:val="1"/>
      <w:numFmt w:val="decimal"/>
      <w:pStyle w:val="Nummerierung"/>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4" w15:restartNumberingAfterBreak="0">
    <w:nsid w:val="4C3A0E52"/>
    <w:multiLevelType w:val="hybridMultilevel"/>
    <w:tmpl w:val="204C5816"/>
    <w:lvl w:ilvl="0" w:tplc="76C289B6">
      <w:start w:val="1"/>
      <w:numFmt w:val="bullet"/>
      <w:pStyle w:val="NummerierungII"/>
      <w:lvlText w:val=""/>
      <w:lvlJc w:val="left"/>
      <w:pPr>
        <w:ind w:left="360" w:hanging="360"/>
      </w:pPr>
      <w:rPr>
        <w:rFonts w:ascii="Wingdings" w:hAnsi="Wingdings" w:cs="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cs="Wingdings" w:hint="default"/>
      </w:rPr>
    </w:lvl>
    <w:lvl w:ilvl="3" w:tplc="04070001">
      <w:start w:val="1"/>
      <w:numFmt w:val="bullet"/>
      <w:lvlText w:val=""/>
      <w:lvlJc w:val="left"/>
      <w:pPr>
        <w:ind w:left="2520" w:hanging="360"/>
      </w:pPr>
      <w:rPr>
        <w:rFonts w:ascii="Symbol" w:hAnsi="Symbol" w:cs="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cs="Wingdings" w:hint="default"/>
      </w:rPr>
    </w:lvl>
    <w:lvl w:ilvl="6" w:tplc="04070001">
      <w:start w:val="1"/>
      <w:numFmt w:val="bullet"/>
      <w:lvlText w:val=""/>
      <w:lvlJc w:val="left"/>
      <w:pPr>
        <w:ind w:left="4680" w:hanging="360"/>
      </w:pPr>
      <w:rPr>
        <w:rFonts w:ascii="Symbol" w:hAnsi="Symbol" w:cs="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cs="Wingdings" w:hint="default"/>
      </w:rPr>
    </w:lvl>
  </w:abstractNum>
  <w:abstractNum w:abstractNumId="5" w15:restartNumberingAfterBreak="0">
    <w:nsid w:val="4FF073C5"/>
    <w:multiLevelType w:val="multilevel"/>
    <w:tmpl w:val="2CF8AE82"/>
    <w:lvl w:ilvl="0">
      <w:start w:val="1"/>
      <w:numFmt w:val="decimal"/>
      <w:pStyle w:val="Body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7945E39"/>
    <w:multiLevelType w:val="hybridMultilevel"/>
    <w:tmpl w:val="B170C08C"/>
    <w:lvl w:ilvl="0" w:tplc="557CCD7A">
      <w:start w:val="1"/>
      <w:numFmt w:val="bullet"/>
      <w:pStyle w:val="auf1"/>
      <w:lvlText w:val="-"/>
      <w:lvlJc w:val="left"/>
      <w:pPr>
        <w:tabs>
          <w:tab w:val="num" w:pos="360"/>
        </w:tabs>
        <w:ind w:left="360" w:hanging="360"/>
      </w:pPr>
      <w:rPr>
        <w:sz w:val="16"/>
        <w:szCs w:val="16"/>
      </w:rPr>
    </w:lvl>
    <w:lvl w:ilvl="1" w:tplc="7D222606">
      <w:start w:val="1"/>
      <w:numFmt w:val="bullet"/>
      <w:pStyle w:val="auf1-1"/>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cs="Wingdings" w:hint="default"/>
      </w:rPr>
    </w:lvl>
    <w:lvl w:ilvl="3" w:tplc="04070001">
      <w:start w:val="1"/>
      <w:numFmt w:val="bullet"/>
      <w:lvlText w:val=""/>
      <w:lvlJc w:val="left"/>
      <w:pPr>
        <w:tabs>
          <w:tab w:val="num" w:pos="2520"/>
        </w:tabs>
        <w:ind w:left="2520" w:hanging="360"/>
      </w:pPr>
      <w:rPr>
        <w:rFonts w:ascii="Symbol" w:hAnsi="Symbol" w:cs="Symbol" w:hint="default"/>
      </w:rPr>
    </w:lvl>
    <w:lvl w:ilvl="4" w:tplc="04070003">
      <w:start w:val="1"/>
      <w:numFmt w:val="bullet"/>
      <w:lvlText w:val="o"/>
      <w:lvlJc w:val="left"/>
      <w:pPr>
        <w:tabs>
          <w:tab w:val="num" w:pos="3240"/>
        </w:tabs>
        <w:ind w:left="3240" w:hanging="360"/>
      </w:pPr>
      <w:rPr>
        <w:rFonts w:ascii="Courier New" w:hAnsi="Courier New" w:cs="Courier New" w:hint="default"/>
      </w:rPr>
    </w:lvl>
    <w:lvl w:ilvl="5" w:tplc="04070005">
      <w:start w:val="1"/>
      <w:numFmt w:val="bullet"/>
      <w:lvlText w:val=""/>
      <w:lvlJc w:val="left"/>
      <w:pPr>
        <w:tabs>
          <w:tab w:val="num" w:pos="3960"/>
        </w:tabs>
        <w:ind w:left="3960" w:hanging="360"/>
      </w:pPr>
      <w:rPr>
        <w:rFonts w:ascii="Wingdings" w:hAnsi="Wingdings" w:cs="Wingdings" w:hint="default"/>
      </w:rPr>
    </w:lvl>
    <w:lvl w:ilvl="6" w:tplc="04070001">
      <w:start w:val="1"/>
      <w:numFmt w:val="bullet"/>
      <w:lvlText w:val=""/>
      <w:lvlJc w:val="left"/>
      <w:pPr>
        <w:tabs>
          <w:tab w:val="num" w:pos="4680"/>
        </w:tabs>
        <w:ind w:left="4680" w:hanging="360"/>
      </w:pPr>
      <w:rPr>
        <w:rFonts w:ascii="Symbol" w:hAnsi="Symbol" w:cs="Symbol" w:hint="default"/>
      </w:rPr>
    </w:lvl>
    <w:lvl w:ilvl="7" w:tplc="04070003">
      <w:start w:val="1"/>
      <w:numFmt w:val="bullet"/>
      <w:lvlText w:val="o"/>
      <w:lvlJc w:val="left"/>
      <w:pPr>
        <w:tabs>
          <w:tab w:val="num" w:pos="5400"/>
        </w:tabs>
        <w:ind w:left="5400" w:hanging="360"/>
      </w:pPr>
      <w:rPr>
        <w:rFonts w:ascii="Courier New" w:hAnsi="Courier New" w:cs="Courier New" w:hint="default"/>
      </w:rPr>
    </w:lvl>
    <w:lvl w:ilvl="8" w:tplc="04070005">
      <w:start w:val="1"/>
      <w:numFmt w:val="bullet"/>
      <w:lvlText w:val=""/>
      <w:lvlJc w:val="left"/>
      <w:pPr>
        <w:tabs>
          <w:tab w:val="num" w:pos="6120"/>
        </w:tabs>
        <w:ind w:left="6120" w:hanging="360"/>
      </w:pPr>
      <w:rPr>
        <w:rFonts w:ascii="Wingdings" w:hAnsi="Wingdings" w:cs="Wingdings" w:hint="default"/>
      </w:rPr>
    </w:lvl>
  </w:abstractNum>
  <w:num w:numId="1">
    <w:abstractNumId w:val="6"/>
  </w:num>
  <w:num w:numId="2">
    <w:abstractNumId w:val="3"/>
    <w:lvlOverride w:ilvl="0">
      <w:startOverride w:val="1"/>
    </w:lvlOverride>
  </w:num>
  <w:num w:numId="3">
    <w:abstractNumId w:val="4"/>
  </w:num>
  <w:num w:numId="4">
    <w:abstractNumId w:val="2"/>
  </w:num>
  <w:num w:numId="5">
    <w:abstractNumId w:val="5"/>
  </w:num>
  <w:num w:numId="6">
    <w:abstractNumId w:val="1"/>
  </w:num>
  <w:num w:numId="7">
    <w:abstractNumId w:val="1"/>
  </w:num>
  <w:num w:numId="8">
    <w:abstractNumId w:val="0"/>
  </w:num>
  <w:num w:numId="9">
    <w:abstractNumId w:val="1"/>
  </w:num>
  <w:num w:numId="10">
    <w:abstractNumId w:val="1"/>
  </w:num>
  <w:num w:numId="11">
    <w:abstractNumId w:val="1"/>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DCE"/>
    <w:rsid w:val="00000483"/>
    <w:rsid w:val="000008AA"/>
    <w:rsid w:val="00000E0E"/>
    <w:rsid w:val="00000FD0"/>
    <w:rsid w:val="0000287C"/>
    <w:rsid w:val="00003EE7"/>
    <w:rsid w:val="000051C7"/>
    <w:rsid w:val="00006518"/>
    <w:rsid w:val="00006588"/>
    <w:rsid w:val="000162A9"/>
    <w:rsid w:val="00022863"/>
    <w:rsid w:val="00022B74"/>
    <w:rsid w:val="00025EA6"/>
    <w:rsid w:val="0002711D"/>
    <w:rsid w:val="0003045B"/>
    <w:rsid w:val="00030B15"/>
    <w:rsid w:val="00031E60"/>
    <w:rsid w:val="00035A6C"/>
    <w:rsid w:val="000375E9"/>
    <w:rsid w:val="0004031F"/>
    <w:rsid w:val="00041339"/>
    <w:rsid w:val="00041C92"/>
    <w:rsid w:val="000446CD"/>
    <w:rsid w:val="00044F91"/>
    <w:rsid w:val="00045E1B"/>
    <w:rsid w:val="00046B88"/>
    <w:rsid w:val="00053569"/>
    <w:rsid w:val="000542F5"/>
    <w:rsid w:val="0005583D"/>
    <w:rsid w:val="00055FFC"/>
    <w:rsid w:val="0005638C"/>
    <w:rsid w:val="00057193"/>
    <w:rsid w:val="00061544"/>
    <w:rsid w:val="00063077"/>
    <w:rsid w:val="0006528C"/>
    <w:rsid w:val="00066664"/>
    <w:rsid w:val="000723CE"/>
    <w:rsid w:val="0007252E"/>
    <w:rsid w:val="0007533D"/>
    <w:rsid w:val="00075F9B"/>
    <w:rsid w:val="00080325"/>
    <w:rsid w:val="000804B3"/>
    <w:rsid w:val="00080D92"/>
    <w:rsid w:val="00082E71"/>
    <w:rsid w:val="00083C9F"/>
    <w:rsid w:val="00084A9A"/>
    <w:rsid w:val="00091F1C"/>
    <w:rsid w:val="000973A5"/>
    <w:rsid w:val="000979A8"/>
    <w:rsid w:val="000A14F2"/>
    <w:rsid w:val="000A4AC5"/>
    <w:rsid w:val="000A4BB6"/>
    <w:rsid w:val="000A4CEB"/>
    <w:rsid w:val="000A7BE9"/>
    <w:rsid w:val="000B0F5A"/>
    <w:rsid w:val="000C0386"/>
    <w:rsid w:val="000C2174"/>
    <w:rsid w:val="000C45B6"/>
    <w:rsid w:val="000C682F"/>
    <w:rsid w:val="000C69F0"/>
    <w:rsid w:val="000C6DC7"/>
    <w:rsid w:val="000D051C"/>
    <w:rsid w:val="000D19AF"/>
    <w:rsid w:val="000D2982"/>
    <w:rsid w:val="000D76A4"/>
    <w:rsid w:val="000E0298"/>
    <w:rsid w:val="000E23C1"/>
    <w:rsid w:val="000E3355"/>
    <w:rsid w:val="000E419F"/>
    <w:rsid w:val="000E4A96"/>
    <w:rsid w:val="000E786A"/>
    <w:rsid w:val="000E7A21"/>
    <w:rsid w:val="000F0EAA"/>
    <w:rsid w:val="000F586A"/>
    <w:rsid w:val="001017BE"/>
    <w:rsid w:val="001022D0"/>
    <w:rsid w:val="00102F10"/>
    <w:rsid w:val="001042B0"/>
    <w:rsid w:val="00105ED5"/>
    <w:rsid w:val="00110B67"/>
    <w:rsid w:val="00111E12"/>
    <w:rsid w:val="00112DFD"/>
    <w:rsid w:val="00113ECF"/>
    <w:rsid w:val="00114641"/>
    <w:rsid w:val="001146A8"/>
    <w:rsid w:val="001156F5"/>
    <w:rsid w:val="00117AC2"/>
    <w:rsid w:val="00121D17"/>
    <w:rsid w:val="00122E4C"/>
    <w:rsid w:val="00124915"/>
    <w:rsid w:val="001250DF"/>
    <w:rsid w:val="00125DD0"/>
    <w:rsid w:val="00130572"/>
    <w:rsid w:val="001318EE"/>
    <w:rsid w:val="001331BC"/>
    <w:rsid w:val="00135552"/>
    <w:rsid w:val="00135848"/>
    <w:rsid w:val="001360F0"/>
    <w:rsid w:val="00137BFD"/>
    <w:rsid w:val="00137FCB"/>
    <w:rsid w:val="001400D1"/>
    <w:rsid w:val="0014068B"/>
    <w:rsid w:val="00140879"/>
    <w:rsid w:val="0014120E"/>
    <w:rsid w:val="00152254"/>
    <w:rsid w:val="001523B1"/>
    <w:rsid w:val="00153228"/>
    <w:rsid w:val="001551E7"/>
    <w:rsid w:val="00156516"/>
    <w:rsid w:val="001566D0"/>
    <w:rsid w:val="00156AA1"/>
    <w:rsid w:val="00156E74"/>
    <w:rsid w:val="00157A7F"/>
    <w:rsid w:val="00160D9D"/>
    <w:rsid w:val="00162AE2"/>
    <w:rsid w:val="001639E1"/>
    <w:rsid w:val="00164244"/>
    <w:rsid w:val="00164E73"/>
    <w:rsid w:val="00170A74"/>
    <w:rsid w:val="00173755"/>
    <w:rsid w:val="001737F7"/>
    <w:rsid w:val="001750D5"/>
    <w:rsid w:val="001777F2"/>
    <w:rsid w:val="00186596"/>
    <w:rsid w:val="001918D9"/>
    <w:rsid w:val="00193A81"/>
    <w:rsid w:val="001940D7"/>
    <w:rsid w:val="00196569"/>
    <w:rsid w:val="001978D6"/>
    <w:rsid w:val="00197E52"/>
    <w:rsid w:val="001A01A1"/>
    <w:rsid w:val="001A3B88"/>
    <w:rsid w:val="001A471F"/>
    <w:rsid w:val="001A47C7"/>
    <w:rsid w:val="001A7541"/>
    <w:rsid w:val="001B14B4"/>
    <w:rsid w:val="001B18B1"/>
    <w:rsid w:val="001B26B1"/>
    <w:rsid w:val="001B2E22"/>
    <w:rsid w:val="001B3901"/>
    <w:rsid w:val="001C0773"/>
    <w:rsid w:val="001C1276"/>
    <w:rsid w:val="001C1863"/>
    <w:rsid w:val="001C2D89"/>
    <w:rsid w:val="001C34E9"/>
    <w:rsid w:val="001C424C"/>
    <w:rsid w:val="001C4C6F"/>
    <w:rsid w:val="001C57E7"/>
    <w:rsid w:val="001D1863"/>
    <w:rsid w:val="001D198A"/>
    <w:rsid w:val="001D3A83"/>
    <w:rsid w:val="001D3B03"/>
    <w:rsid w:val="001E04CB"/>
    <w:rsid w:val="001E10D0"/>
    <w:rsid w:val="001E2C65"/>
    <w:rsid w:val="001E3C28"/>
    <w:rsid w:val="001E6C6A"/>
    <w:rsid w:val="001F181D"/>
    <w:rsid w:val="001F269B"/>
    <w:rsid w:val="001F3FE3"/>
    <w:rsid w:val="001F52F7"/>
    <w:rsid w:val="001F7729"/>
    <w:rsid w:val="001F7A2A"/>
    <w:rsid w:val="0020083E"/>
    <w:rsid w:val="00201CAB"/>
    <w:rsid w:val="00202F6C"/>
    <w:rsid w:val="0020386E"/>
    <w:rsid w:val="00210ABC"/>
    <w:rsid w:val="00212182"/>
    <w:rsid w:val="00212745"/>
    <w:rsid w:val="00213AFC"/>
    <w:rsid w:val="0021503D"/>
    <w:rsid w:val="0021602A"/>
    <w:rsid w:val="00216B62"/>
    <w:rsid w:val="0021751B"/>
    <w:rsid w:val="00217742"/>
    <w:rsid w:val="00217BEF"/>
    <w:rsid w:val="00220747"/>
    <w:rsid w:val="00231B0C"/>
    <w:rsid w:val="00232B50"/>
    <w:rsid w:val="002330CA"/>
    <w:rsid w:val="00233CB5"/>
    <w:rsid w:val="002348B4"/>
    <w:rsid w:val="0023695B"/>
    <w:rsid w:val="00237A5D"/>
    <w:rsid w:val="0024113C"/>
    <w:rsid w:val="00241A43"/>
    <w:rsid w:val="00241CEF"/>
    <w:rsid w:val="002446D3"/>
    <w:rsid w:val="00244AA9"/>
    <w:rsid w:val="00246392"/>
    <w:rsid w:val="0024675D"/>
    <w:rsid w:val="00251851"/>
    <w:rsid w:val="00251E4F"/>
    <w:rsid w:val="00253CD1"/>
    <w:rsid w:val="002544C0"/>
    <w:rsid w:val="0026026B"/>
    <w:rsid w:val="002612D6"/>
    <w:rsid w:val="00261410"/>
    <w:rsid w:val="00262839"/>
    <w:rsid w:val="00267CA9"/>
    <w:rsid w:val="00267F55"/>
    <w:rsid w:val="0027104A"/>
    <w:rsid w:val="00275696"/>
    <w:rsid w:val="002778C4"/>
    <w:rsid w:val="00280F55"/>
    <w:rsid w:val="002813FE"/>
    <w:rsid w:val="002819B8"/>
    <w:rsid w:val="002861F4"/>
    <w:rsid w:val="00287D5C"/>
    <w:rsid w:val="0029089C"/>
    <w:rsid w:val="00292DB4"/>
    <w:rsid w:val="00297A93"/>
    <w:rsid w:val="002A2D89"/>
    <w:rsid w:val="002A3694"/>
    <w:rsid w:val="002A7094"/>
    <w:rsid w:val="002B3B8C"/>
    <w:rsid w:val="002C0225"/>
    <w:rsid w:val="002C21E3"/>
    <w:rsid w:val="002C2253"/>
    <w:rsid w:val="002C29E6"/>
    <w:rsid w:val="002C4A9E"/>
    <w:rsid w:val="002D09CA"/>
    <w:rsid w:val="002D1677"/>
    <w:rsid w:val="002D214C"/>
    <w:rsid w:val="002D266D"/>
    <w:rsid w:val="002D35D2"/>
    <w:rsid w:val="002D6E9F"/>
    <w:rsid w:val="002E00D2"/>
    <w:rsid w:val="002E1EC3"/>
    <w:rsid w:val="002E48EE"/>
    <w:rsid w:val="002F0B11"/>
    <w:rsid w:val="002F702B"/>
    <w:rsid w:val="002F7254"/>
    <w:rsid w:val="00300210"/>
    <w:rsid w:val="00304AA0"/>
    <w:rsid w:val="00305AAF"/>
    <w:rsid w:val="00305DE4"/>
    <w:rsid w:val="003069EE"/>
    <w:rsid w:val="0031237A"/>
    <w:rsid w:val="00312C99"/>
    <w:rsid w:val="00315C90"/>
    <w:rsid w:val="00316A10"/>
    <w:rsid w:val="00317DC9"/>
    <w:rsid w:val="003224CF"/>
    <w:rsid w:val="003232F3"/>
    <w:rsid w:val="003253FD"/>
    <w:rsid w:val="00327C73"/>
    <w:rsid w:val="00330F2B"/>
    <w:rsid w:val="00331AD4"/>
    <w:rsid w:val="003332F3"/>
    <w:rsid w:val="003335CB"/>
    <w:rsid w:val="00333997"/>
    <w:rsid w:val="003342B5"/>
    <w:rsid w:val="0033517F"/>
    <w:rsid w:val="00335A06"/>
    <w:rsid w:val="003375E8"/>
    <w:rsid w:val="00340424"/>
    <w:rsid w:val="0034305C"/>
    <w:rsid w:val="00344094"/>
    <w:rsid w:val="003442C9"/>
    <w:rsid w:val="00345FAE"/>
    <w:rsid w:val="00346AB2"/>
    <w:rsid w:val="00346FDB"/>
    <w:rsid w:val="003478B6"/>
    <w:rsid w:val="00350A07"/>
    <w:rsid w:val="003569C0"/>
    <w:rsid w:val="00356D65"/>
    <w:rsid w:val="00357904"/>
    <w:rsid w:val="00362E96"/>
    <w:rsid w:val="003630A2"/>
    <w:rsid w:val="003642DF"/>
    <w:rsid w:val="00364F6E"/>
    <w:rsid w:val="00367230"/>
    <w:rsid w:val="00367721"/>
    <w:rsid w:val="003710DD"/>
    <w:rsid w:val="00371563"/>
    <w:rsid w:val="0037446B"/>
    <w:rsid w:val="003863FC"/>
    <w:rsid w:val="00392235"/>
    <w:rsid w:val="00392437"/>
    <w:rsid w:val="003935B5"/>
    <w:rsid w:val="00393C10"/>
    <w:rsid w:val="003942FF"/>
    <w:rsid w:val="00396C60"/>
    <w:rsid w:val="00397062"/>
    <w:rsid w:val="003A1ED6"/>
    <w:rsid w:val="003A2234"/>
    <w:rsid w:val="003A52B3"/>
    <w:rsid w:val="003A61A8"/>
    <w:rsid w:val="003A6E5F"/>
    <w:rsid w:val="003B148F"/>
    <w:rsid w:val="003B237B"/>
    <w:rsid w:val="003B431B"/>
    <w:rsid w:val="003B45DB"/>
    <w:rsid w:val="003B541F"/>
    <w:rsid w:val="003C080C"/>
    <w:rsid w:val="003C11C4"/>
    <w:rsid w:val="003C1808"/>
    <w:rsid w:val="003C2646"/>
    <w:rsid w:val="003C5927"/>
    <w:rsid w:val="003C65DF"/>
    <w:rsid w:val="003C7E1C"/>
    <w:rsid w:val="003D3B0B"/>
    <w:rsid w:val="003D5BE3"/>
    <w:rsid w:val="003D69E1"/>
    <w:rsid w:val="003D6D3A"/>
    <w:rsid w:val="003E216B"/>
    <w:rsid w:val="003E3F86"/>
    <w:rsid w:val="003E5480"/>
    <w:rsid w:val="003E64D0"/>
    <w:rsid w:val="003E68E4"/>
    <w:rsid w:val="003F03CC"/>
    <w:rsid w:val="003F19E4"/>
    <w:rsid w:val="003F1D0A"/>
    <w:rsid w:val="003F2512"/>
    <w:rsid w:val="003F2527"/>
    <w:rsid w:val="003F2D48"/>
    <w:rsid w:val="003F42AB"/>
    <w:rsid w:val="003F700A"/>
    <w:rsid w:val="004002DA"/>
    <w:rsid w:val="00400AB5"/>
    <w:rsid w:val="00400F1B"/>
    <w:rsid w:val="004011B2"/>
    <w:rsid w:val="00404059"/>
    <w:rsid w:val="0040787D"/>
    <w:rsid w:val="00410F1E"/>
    <w:rsid w:val="00411482"/>
    <w:rsid w:val="0041178B"/>
    <w:rsid w:val="00417178"/>
    <w:rsid w:val="00420B94"/>
    <w:rsid w:val="00422975"/>
    <w:rsid w:val="00425A0F"/>
    <w:rsid w:val="004265B6"/>
    <w:rsid w:val="00426BF5"/>
    <w:rsid w:val="00427710"/>
    <w:rsid w:val="00433C8E"/>
    <w:rsid w:val="004344BB"/>
    <w:rsid w:val="0043452A"/>
    <w:rsid w:val="004376A4"/>
    <w:rsid w:val="004376A7"/>
    <w:rsid w:val="00440CB6"/>
    <w:rsid w:val="004411B8"/>
    <w:rsid w:val="00447373"/>
    <w:rsid w:val="00451D35"/>
    <w:rsid w:val="00452EFB"/>
    <w:rsid w:val="00453391"/>
    <w:rsid w:val="00454899"/>
    <w:rsid w:val="004626C1"/>
    <w:rsid w:val="00462BB3"/>
    <w:rsid w:val="00463B0C"/>
    <w:rsid w:val="0046552A"/>
    <w:rsid w:val="00466046"/>
    <w:rsid w:val="004672D9"/>
    <w:rsid w:val="004733DE"/>
    <w:rsid w:val="004737D6"/>
    <w:rsid w:val="00474A65"/>
    <w:rsid w:val="00484C78"/>
    <w:rsid w:val="00484FB7"/>
    <w:rsid w:val="004858B0"/>
    <w:rsid w:val="00485DEF"/>
    <w:rsid w:val="00491066"/>
    <w:rsid w:val="00492846"/>
    <w:rsid w:val="004933F4"/>
    <w:rsid w:val="00495191"/>
    <w:rsid w:val="004976AE"/>
    <w:rsid w:val="004A024F"/>
    <w:rsid w:val="004A0AA8"/>
    <w:rsid w:val="004A31A7"/>
    <w:rsid w:val="004A39F1"/>
    <w:rsid w:val="004A49D8"/>
    <w:rsid w:val="004B01B2"/>
    <w:rsid w:val="004B1FD3"/>
    <w:rsid w:val="004B2F07"/>
    <w:rsid w:val="004B41AC"/>
    <w:rsid w:val="004B46AA"/>
    <w:rsid w:val="004B6BD5"/>
    <w:rsid w:val="004B71DB"/>
    <w:rsid w:val="004B7695"/>
    <w:rsid w:val="004B7FA2"/>
    <w:rsid w:val="004C01C8"/>
    <w:rsid w:val="004C13C2"/>
    <w:rsid w:val="004C44F0"/>
    <w:rsid w:val="004C6940"/>
    <w:rsid w:val="004D245B"/>
    <w:rsid w:val="004D5C6B"/>
    <w:rsid w:val="004E1D21"/>
    <w:rsid w:val="004E315C"/>
    <w:rsid w:val="004F179D"/>
    <w:rsid w:val="004F3069"/>
    <w:rsid w:val="004F309A"/>
    <w:rsid w:val="004F5449"/>
    <w:rsid w:val="004F5B31"/>
    <w:rsid w:val="004F6125"/>
    <w:rsid w:val="004F683D"/>
    <w:rsid w:val="004F7BC5"/>
    <w:rsid w:val="0050089D"/>
    <w:rsid w:val="00503492"/>
    <w:rsid w:val="00503B3B"/>
    <w:rsid w:val="005044AB"/>
    <w:rsid w:val="00504660"/>
    <w:rsid w:val="00504D12"/>
    <w:rsid w:val="00507E6E"/>
    <w:rsid w:val="00512097"/>
    <w:rsid w:val="005138C3"/>
    <w:rsid w:val="00515E21"/>
    <w:rsid w:val="00516195"/>
    <w:rsid w:val="00516923"/>
    <w:rsid w:val="005245C3"/>
    <w:rsid w:val="00527247"/>
    <w:rsid w:val="005279E9"/>
    <w:rsid w:val="005313E4"/>
    <w:rsid w:val="00531A08"/>
    <w:rsid w:val="00533E8F"/>
    <w:rsid w:val="00534589"/>
    <w:rsid w:val="00534C45"/>
    <w:rsid w:val="00534D16"/>
    <w:rsid w:val="0053665B"/>
    <w:rsid w:val="00537BCF"/>
    <w:rsid w:val="00544CE1"/>
    <w:rsid w:val="00545C97"/>
    <w:rsid w:val="00550F29"/>
    <w:rsid w:val="00551669"/>
    <w:rsid w:val="00552807"/>
    <w:rsid w:val="00553DC4"/>
    <w:rsid w:val="0055444D"/>
    <w:rsid w:val="00555276"/>
    <w:rsid w:val="0055532D"/>
    <w:rsid w:val="00555E82"/>
    <w:rsid w:val="00556799"/>
    <w:rsid w:val="005578AC"/>
    <w:rsid w:val="00560E09"/>
    <w:rsid w:val="00561620"/>
    <w:rsid w:val="00561F36"/>
    <w:rsid w:val="00564401"/>
    <w:rsid w:val="0056685C"/>
    <w:rsid w:val="00566AC3"/>
    <w:rsid w:val="00567C85"/>
    <w:rsid w:val="005712E3"/>
    <w:rsid w:val="005716A5"/>
    <w:rsid w:val="0057404C"/>
    <w:rsid w:val="00575D3C"/>
    <w:rsid w:val="00577144"/>
    <w:rsid w:val="00580A45"/>
    <w:rsid w:val="00581A22"/>
    <w:rsid w:val="00581B1B"/>
    <w:rsid w:val="00581CB7"/>
    <w:rsid w:val="00582D1B"/>
    <w:rsid w:val="0058408F"/>
    <w:rsid w:val="00585DB3"/>
    <w:rsid w:val="00586B43"/>
    <w:rsid w:val="00586FBF"/>
    <w:rsid w:val="00590A23"/>
    <w:rsid w:val="00593484"/>
    <w:rsid w:val="00594C2D"/>
    <w:rsid w:val="005970DB"/>
    <w:rsid w:val="005A02F4"/>
    <w:rsid w:val="005A43BE"/>
    <w:rsid w:val="005A4A2A"/>
    <w:rsid w:val="005B268A"/>
    <w:rsid w:val="005B3732"/>
    <w:rsid w:val="005B53B1"/>
    <w:rsid w:val="005C000F"/>
    <w:rsid w:val="005C1088"/>
    <w:rsid w:val="005C1CD7"/>
    <w:rsid w:val="005C1D53"/>
    <w:rsid w:val="005C343D"/>
    <w:rsid w:val="005D3D5B"/>
    <w:rsid w:val="005D4065"/>
    <w:rsid w:val="005D5B19"/>
    <w:rsid w:val="005D5F93"/>
    <w:rsid w:val="005D661A"/>
    <w:rsid w:val="005E2EC7"/>
    <w:rsid w:val="005E5EAC"/>
    <w:rsid w:val="005E695A"/>
    <w:rsid w:val="005F0E7E"/>
    <w:rsid w:val="005F6288"/>
    <w:rsid w:val="005F721E"/>
    <w:rsid w:val="005F7A5D"/>
    <w:rsid w:val="00600442"/>
    <w:rsid w:val="0060155B"/>
    <w:rsid w:val="00602A6F"/>
    <w:rsid w:val="006031EE"/>
    <w:rsid w:val="00606846"/>
    <w:rsid w:val="006076F1"/>
    <w:rsid w:val="00611A1B"/>
    <w:rsid w:val="00612052"/>
    <w:rsid w:val="006176D8"/>
    <w:rsid w:val="00617710"/>
    <w:rsid w:val="006214F7"/>
    <w:rsid w:val="00622DD3"/>
    <w:rsid w:val="006277C8"/>
    <w:rsid w:val="006307FE"/>
    <w:rsid w:val="00640615"/>
    <w:rsid w:val="006471FC"/>
    <w:rsid w:val="00650081"/>
    <w:rsid w:val="006507E5"/>
    <w:rsid w:val="00652A7A"/>
    <w:rsid w:val="006539DE"/>
    <w:rsid w:val="00655A70"/>
    <w:rsid w:val="00655DCC"/>
    <w:rsid w:val="00661513"/>
    <w:rsid w:val="0066282C"/>
    <w:rsid w:val="0067055C"/>
    <w:rsid w:val="00673A48"/>
    <w:rsid w:val="0067407B"/>
    <w:rsid w:val="00674165"/>
    <w:rsid w:val="0067652D"/>
    <w:rsid w:val="00677E5C"/>
    <w:rsid w:val="00681EE1"/>
    <w:rsid w:val="00683F4B"/>
    <w:rsid w:val="00685A99"/>
    <w:rsid w:val="00687B2C"/>
    <w:rsid w:val="00687DD7"/>
    <w:rsid w:val="006909B2"/>
    <w:rsid w:val="00691C77"/>
    <w:rsid w:val="006922A0"/>
    <w:rsid w:val="006928FA"/>
    <w:rsid w:val="006942E3"/>
    <w:rsid w:val="00695AC3"/>
    <w:rsid w:val="00696380"/>
    <w:rsid w:val="0069793B"/>
    <w:rsid w:val="00697B91"/>
    <w:rsid w:val="006A381F"/>
    <w:rsid w:val="006B4F66"/>
    <w:rsid w:val="006C01F3"/>
    <w:rsid w:val="006C1EFA"/>
    <w:rsid w:val="006C4610"/>
    <w:rsid w:val="006C4E78"/>
    <w:rsid w:val="006C50E4"/>
    <w:rsid w:val="006C5203"/>
    <w:rsid w:val="006C533D"/>
    <w:rsid w:val="006D3034"/>
    <w:rsid w:val="006D4001"/>
    <w:rsid w:val="006D4101"/>
    <w:rsid w:val="006D41D6"/>
    <w:rsid w:val="006D4DE6"/>
    <w:rsid w:val="006D6130"/>
    <w:rsid w:val="006D6538"/>
    <w:rsid w:val="006E0F74"/>
    <w:rsid w:val="006E3158"/>
    <w:rsid w:val="006E3603"/>
    <w:rsid w:val="006F1800"/>
    <w:rsid w:val="006F2D4B"/>
    <w:rsid w:val="006F4C54"/>
    <w:rsid w:val="006F7A18"/>
    <w:rsid w:val="00703A92"/>
    <w:rsid w:val="007042AC"/>
    <w:rsid w:val="00705AC0"/>
    <w:rsid w:val="007221DB"/>
    <w:rsid w:val="00724216"/>
    <w:rsid w:val="00730FAF"/>
    <w:rsid w:val="0073396C"/>
    <w:rsid w:val="00734BDA"/>
    <w:rsid w:val="0073601E"/>
    <w:rsid w:val="007364EA"/>
    <w:rsid w:val="007375A9"/>
    <w:rsid w:val="00743939"/>
    <w:rsid w:val="00745B34"/>
    <w:rsid w:val="007508F9"/>
    <w:rsid w:val="00751807"/>
    <w:rsid w:val="00751EE3"/>
    <w:rsid w:val="007524E4"/>
    <w:rsid w:val="00762A55"/>
    <w:rsid w:val="00764C36"/>
    <w:rsid w:val="00771506"/>
    <w:rsid w:val="00777C3E"/>
    <w:rsid w:val="00781061"/>
    <w:rsid w:val="007849E4"/>
    <w:rsid w:val="00786620"/>
    <w:rsid w:val="00790813"/>
    <w:rsid w:val="00790F6A"/>
    <w:rsid w:val="00793CA3"/>
    <w:rsid w:val="00796326"/>
    <w:rsid w:val="00797F9B"/>
    <w:rsid w:val="007A0107"/>
    <w:rsid w:val="007A1371"/>
    <w:rsid w:val="007A2A04"/>
    <w:rsid w:val="007A486F"/>
    <w:rsid w:val="007A6186"/>
    <w:rsid w:val="007A7B08"/>
    <w:rsid w:val="007B5434"/>
    <w:rsid w:val="007B66FA"/>
    <w:rsid w:val="007C071B"/>
    <w:rsid w:val="007C2968"/>
    <w:rsid w:val="007C3DE7"/>
    <w:rsid w:val="007C537F"/>
    <w:rsid w:val="007C5421"/>
    <w:rsid w:val="007C5E05"/>
    <w:rsid w:val="007D6ABB"/>
    <w:rsid w:val="007E0DCE"/>
    <w:rsid w:val="007E0E9C"/>
    <w:rsid w:val="007E1065"/>
    <w:rsid w:val="007E460E"/>
    <w:rsid w:val="007E5379"/>
    <w:rsid w:val="007E63A2"/>
    <w:rsid w:val="007F2A33"/>
    <w:rsid w:val="00800A1E"/>
    <w:rsid w:val="00800B69"/>
    <w:rsid w:val="00803C6C"/>
    <w:rsid w:val="0080598D"/>
    <w:rsid w:val="00811A9F"/>
    <w:rsid w:val="00813D54"/>
    <w:rsid w:val="00816C63"/>
    <w:rsid w:val="00817273"/>
    <w:rsid w:val="008253BF"/>
    <w:rsid w:val="00827D64"/>
    <w:rsid w:val="0083110F"/>
    <w:rsid w:val="00832F47"/>
    <w:rsid w:val="00833587"/>
    <w:rsid w:val="00834087"/>
    <w:rsid w:val="0084309B"/>
    <w:rsid w:val="00844E44"/>
    <w:rsid w:val="00851804"/>
    <w:rsid w:val="008549EE"/>
    <w:rsid w:val="0086064C"/>
    <w:rsid w:val="0086686B"/>
    <w:rsid w:val="00866A87"/>
    <w:rsid w:val="0087175E"/>
    <w:rsid w:val="00875CE9"/>
    <w:rsid w:val="008803FB"/>
    <w:rsid w:val="00880C5C"/>
    <w:rsid w:val="00881428"/>
    <w:rsid w:val="00885620"/>
    <w:rsid w:val="00890AB5"/>
    <w:rsid w:val="00892D75"/>
    <w:rsid w:val="00892FA0"/>
    <w:rsid w:val="00894575"/>
    <w:rsid w:val="00897638"/>
    <w:rsid w:val="008A021F"/>
    <w:rsid w:val="008A07DF"/>
    <w:rsid w:val="008A3AD9"/>
    <w:rsid w:val="008A4CDA"/>
    <w:rsid w:val="008A634C"/>
    <w:rsid w:val="008A6CD2"/>
    <w:rsid w:val="008A74BE"/>
    <w:rsid w:val="008A7CCA"/>
    <w:rsid w:val="008B1C78"/>
    <w:rsid w:val="008B3C2D"/>
    <w:rsid w:val="008B403E"/>
    <w:rsid w:val="008C0342"/>
    <w:rsid w:val="008C0752"/>
    <w:rsid w:val="008C1448"/>
    <w:rsid w:val="008C184C"/>
    <w:rsid w:val="008C1DEF"/>
    <w:rsid w:val="008C31A3"/>
    <w:rsid w:val="008C4C27"/>
    <w:rsid w:val="008C60C1"/>
    <w:rsid w:val="008C68AE"/>
    <w:rsid w:val="008C708C"/>
    <w:rsid w:val="008D0542"/>
    <w:rsid w:val="008D0963"/>
    <w:rsid w:val="008D2B89"/>
    <w:rsid w:val="008D4341"/>
    <w:rsid w:val="008D48FC"/>
    <w:rsid w:val="008D7363"/>
    <w:rsid w:val="008E3141"/>
    <w:rsid w:val="008E4633"/>
    <w:rsid w:val="008E5235"/>
    <w:rsid w:val="008E5AF6"/>
    <w:rsid w:val="008E63C1"/>
    <w:rsid w:val="008E6A33"/>
    <w:rsid w:val="008F3904"/>
    <w:rsid w:val="008F5826"/>
    <w:rsid w:val="008F659C"/>
    <w:rsid w:val="008F7336"/>
    <w:rsid w:val="00902FE0"/>
    <w:rsid w:val="0090338C"/>
    <w:rsid w:val="009054DC"/>
    <w:rsid w:val="00910535"/>
    <w:rsid w:val="009150C7"/>
    <w:rsid w:val="0091591E"/>
    <w:rsid w:val="00915A81"/>
    <w:rsid w:val="00915C8D"/>
    <w:rsid w:val="009163D5"/>
    <w:rsid w:val="0092231E"/>
    <w:rsid w:val="00923B94"/>
    <w:rsid w:val="00924AED"/>
    <w:rsid w:val="00925AC9"/>
    <w:rsid w:val="0093143E"/>
    <w:rsid w:val="00931C65"/>
    <w:rsid w:val="00933EC5"/>
    <w:rsid w:val="0093529B"/>
    <w:rsid w:val="0093754B"/>
    <w:rsid w:val="0094183C"/>
    <w:rsid w:val="00941A54"/>
    <w:rsid w:val="00945A0C"/>
    <w:rsid w:val="00950222"/>
    <w:rsid w:val="00953A1B"/>
    <w:rsid w:val="00956310"/>
    <w:rsid w:val="009611D6"/>
    <w:rsid w:val="00961CC0"/>
    <w:rsid w:val="00963EAD"/>
    <w:rsid w:val="00964CD9"/>
    <w:rsid w:val="00965AE1"/>
    <w:rsid w:val="00966B80"/>
    <w:rsid w:val="00966FAD"/>
    <w:rsid w:val="00972C2A"/>
    <w:rsid w:val="00973249"/>
    <w:rsid w:val="00975000"/>
    <w:rsid w:val="0097551D"/>
    <w:rsid w:val="009762C9"/>
    <w:rsid w:val="009774EA"/>
    <w:rsid w:val="0098283A"/>
    <w:rsid w:val="009848EA"/>
    <w:rsid w:val="009876E2"/>
    <w:rsid w:val="0099101B"/>
    <w:rsid w:val="009917D2"/>
    <w:rsid w:val="009920A1"/>
    <w:rsid w:val="009A1BD2"/>
    <w:rsid w:val="009A50EC"/>
    <w:rsid w:val="009B0F8C"/>
    <w:rsid w:val="009B1FF6"/>
    <w:rsid w:val="009B3913"/>
    <w:rsid w:val="009B5B4E"/>
    <w:rsid w:val="009B70B1"/>
    <w:rsid w:val="009D000C"/>
    <w:rsid w:val="009D0936"/>
    <w:rsid w:val="009D1AF3"/>
    <w:rsid w:val="009D43A3"/>
    <w:rsid w:val="009D54A8"/>
    <w:rsid w:val="009D5A50"/>
    <w:rsid w:val="009D6171"/>
    <w:rsid w:val="009F133A"/>
    <w:rsid w:val="009F1FE2"/>
    <w:rsid w:val="009F56FC"/>
    <w:rsid w:val="009F7B9C"/>
    <w:rsid w:val="00A0356C"/>
    <w:rsid w:val="00A057BD"/>
    <w:rsid w:val="00A07DDB"/>
    <w:rsid w:val="00A10D99"/>
    <w:rsid w:val="00A112CD"/>
    <w:rsid w:val="00A11C68"/>
    <w:rsid w:val="00A131D4"/>
    <w:rsid w:val="00A13FCD"/>
    <w:rsid w:val="00A16499"/>
    <w:rsid w:val="00A17D6E"/>
    <w:rsid w:val="00A232D7"/>
    <w:rsid w:val="00A251CB"/>
    <w:rsid w:val="00A26975"/>
    <w:rsid w:val="00A27447"/>
    <w:rsid w:val="00A315BA"/>
    <w:rsid w:val="00A3387E"/>
    <w:rsid w:val="00A348E1"/>
    <w:rsid w:val="00A35A02"/>
    <w:rsid w:val="00A40694"/>
    <w:rsid w:val="00A42C3C"/>
    <w:rsid w:val="00A441DB"/>
    <w:rsid w:val="00A4472F"/>
    <w:rsid w:val="00A45E8B"/>
    <w:rsid w:val="00A504BB"/>
    <w:rsid w:val="00A51414"/>
    <w:rsid w:val="00A5273C"/>
    <w:rsid w:val="00A52ADC"/>
    <w:rsid w:val="00A54219"/>
    <w:rsid w:val="00A5627B"/>
    <w:rsid w:val="00A57E20"/>
    <w:rsid w:val="00A61A15"/>
    <w:rsid w:val="00A640D2"/>
    <w:rsid w:val="00A652DD"/>
    <w:rsid w:val="00A6597D"/>
    <w:rsid w:val="00A65F69"/>
    <w:rsid w:val="00A66E15"/>
    <w:rsid w:val="00A71A90"/>
    <w:rsid w:val="00A71CA6"/>
    <w:rsid w:val="00A724A1"/>
    <w:rsid w:val="00A762BD"/>
    <w:rsid w:val="00A76E95"/>
    <w:rsid w:val="00A77B5D"/>
    <w:rsid w:val="00A8187A"/>
    <w:rsid w:val="00A8316C"/>
    <w:rsid w:val="00A85C50"/>
    <w:rsid w:val="00A875E7"/>
    <w:rsid w:val="00A9308F"/>
    <w:rsid w:val="00A97167"/>
    <w:rsid w:val="00AA2C29"/>
    <w:rsid w:val="00AA301D"/>
    <w:rsid w:val="00AA478B"/>
    <w:rsid w:val="00AA6087"/>
    <w:rsid w:val="00AA65E7"/>
    <w:rsid w:val="00AB0699"/>
    <w:rsid w:val="00AB3E30"/>
    <w:rsid w:val="00AB5D93"/>
    <w:rsid w:val="00AB6A2F"/>
    <w:rsid w:val="00AC66ED"/>
    <w:rsid w:val="00AC7D4E"/>
    <w:rsid w:val="00AC7F1F"/>
    <w:rsid w:val="00AD25D8"/>
    <w:rsid w:val="00AD3265"/>
    <w:rsid w:val="00AD59F2"/>
    <w:rsid w:val="00AD7310"/>
    <w:rsid w:val="00AD77AC"/>
    <w:rsid w:val="00AE0D7C"/>
    <w:rsid w:val="00AE4088"/>
    <w:rsid w:val="00AE4B7F"/>
    <w:rsid w:val="00AE6593"/>
    <w:rsid w:val="00AE730B"/>
    <w:rsid w:val="00AF3E17"/>
    <w:rsid w:val="00B021FA"/>
    <w:rsid w:val="00B052D0"/>
    <w:rsid w:val="00B1283D"/>
    <w:rsid w:val="00B14A25"/>
    <w:rsid w:val="00B15A5A"/>
    <w:rsid w:val="00B16DA3"/>
    <w:rsid w:val="00B173CB"/>
    <w:rsid w:val="00B17A5F"/>
    <w:rsid w:val="00B23B1A"/>
    <w:rsid w:val="00B2698A"/>
    <w:rsid w:val="00B26B47"/>
    <w:rsid w:val="00B27A3D"/>
    <w:rsid w:val="00B30E2C"/>
    <w:rsid w:val="00B34A02"/>
    <w:rsid w:val="00B41034"/>
    <w:rsid w:val="00B53049"/>
    <w:rsid w:val="00B56F8A"/>
    <w:rsid w:val="00B57E9E"/>
    <w:rsid w:val="00B605C5"/>
    <w:rsid w:val="00B610C3"/>
    <w:rsid w:val="00B6312D"/>
    <w:rsid w:val="00B63330"/>
    <w:rsid w:val="00B64666"/>
    <w:rsid w:val="00B6613A"/>
    <w:rsid w:val="00B672DE"/>
    <w:rsid w:val="00B7145D"/>
    <w:rsid w:val="00B74C2E"/>
    <w:rsid w:val="00B75B81"/>
    <w:rsid w:val="00B77233"/>
    <w:rsid w:val="00B80C64"/>
    <w:rsid w:val="00B81879"/>
    <w:rsid w:val="00B868F7"/>
    <w:rsid w:val="00B90F38"/>
    <w:rsid w:val="00B91382"/>
    <w:rsid w:val="00B934D4"/>
    <w:rsid w:val="00B94BE8"/>
    <w:rsid w:val="00B94EA7"/>
    <w:rsid w:val="00B96F51"/>
    <w:rsid w:val="00B9773E"/>
    <w:rsid w:val="00BA014A"/>
    <w:rsid w:val="00BA5B7B"/>
    <w:rsid w:val="00BA66EF"/>
    <w:rsid w:val="00BB0118"/>
    <w:rsid w:val="00BB05CA"/>
    <w:rsid w:val="00BB0F54"/>
    <w:rsid w:val="00BB138B"/>
    <w:rsid w:val="00BB2495"/>
    <w:rsid w:val="00BB39C0"/>
    <w:rsid w:val="00BB627D"/>
    <w:rsid w:val="00BB7F13"/>
    <w:rsid w:val="00BC0424"/>
    <w:rsid w:val="00BC1A00"/>
    <w:rsid w:val="00BC2C8D"/>
    <w:rsid w:val="00BC4062"/>
    <w:rsid w:val="00BC417E"/>
    <w:rsid w:val="00BC4722"/>
    <w:rsid w:val="00BD04A1"/>
    <w:rsid w:val="00BD1E6D"/>
    <w:rsid w:val="00BD25AC"/>
    <w:rsid w:val="00BD408C"/>
    <w:rsid w:val="00BD66CA"/>
    <w:rsid w:val="00BD68F2"/>
    <w:rsid w:val="00BE1695"/>
    <w:rsid w:val="00BE192C"/>
    <w:rsid w:val="00BE33FE"/>
    <w:rsid w:val="00BF045F"/>
    <w:rsid w:val="00BF1A86"/>
    <w:rsid w:val="00BF5ABF"/>
    <w:rsid w:val="00BF6254"/>
    <w:rsid w:val="00C01459"/>
    <w:rsid w:val="00C02979"/>
    <w:rsid w:val="00C02D8D"/>
    <w:rsid w:val="00C066F5"/>
    <w:rsid w:val="00C07393"/>
    <w:rsid w:val="00C10BE4"/>
    <w:rsid w:val="00C162CE"/>
    <w:rsid w:val="00C22DFE"/>
    <w:rsid w:val="00C24B10"/>
    <w:rsid w:val="00C31F92"/>
    <w:rsid w:val="00C33857"/>
    <w:rsid w:val="00C34130"/>
    <w:rsid w:val="00C36745"/>
    <w:rsid w:val="00C3791C"/>
    <w:rsid w:val="00C37EC1"/>
    <w:rsid w:val="00C42936"/>
    <w:rsid w:val="00C429CB"/>
    <w:rsid w:val="00C441D1"/>
    <w:rsid w:val="00C4422E"/>
    <w:rsid w:val="00C47B0A"/>
    <w:rsid w:val="00C47CD0"/>
    <w:rsid w:val="00C500CD"/>
    <w:rsid w:val="00C52807"/>
    <w:rsid w:val="00C52A2C"/>
    <w:rsid w:val="00C52AAD"/>
    <w:rsid w:val="00C54E78"/>
    <w:rsid w:val="00C55714"/>
    <w:rsid w:val="00C55D12"/>
    <w:rsid w:val="00C57457"/>
    <w:rsid w:val="00C60135"/>
    <w:rsid w:val="00C64FFA"/>
    <w:rsid w:val="00C7119B"/>
    <w:rsid w:val="00C71604"/>
    <w:rsid w:val="00C72C32"/>
    <w:rsid w:val="00C737BB"/>
    <w:rsid w:val="00C7696B"/>
    <w:rsid w:val="00C76B46"/>
    <w:rsid w:val="00C77C8A"/>
    <w:rsid w:val="00C80B66"/>
    <w:rsid w:val="00C8198A"/>
    <w:rsid w:val="00C90039"/>
    <w:rsid w:val="00C90CD4"/>
    <w:rsid w:val="00C91228"/>
    <w:rsid w:val="00C95476"/>
    <w:rsid w:val="00C95A3A"/>
    <w:rsid w:val="00C97639"/>
    <w:rsid w:val="00CA28FC"/>
    <w:rsid w:val="00CA2957"/>
    <w:rsid w:val="00CA347E"/>
    <w:rsid w:val="00CA35DF"/>
    <w:rsid w:val="00CA41F9"/>
    <w:rsid w:val="00CA7371"/>
    <w:rsid w:val="00CA78FB"/>
    <w:rsid w:val="00CB5981"/>
    <w:rsid w:val="00CC0C8D"/>
    <w:rsid w:val="00CC2EF1"/>
    <w:rsid w:val="00CC42FE"/>
    <w:rsid w:val="00CC6D81"/>
    <w:rsid w:val="00CD0FF3"/>
    <w:rsid w:val="00CD546A"/>
    <w:rsid w:val="00CD5669"/>
    <w:rsid w:val="00CD581C"/>
    <w:rsid w:val="00CD6976"/>
    <w:rsid w:val="00CD6ED0"/>
    <w:rsid w:val="00CE0B23"/>
    <w:rsid w:val="00CE1312"/>
    <w:rsid w:val="00CE7D64"/>
    <w:rsid w:val="00CF2751"/>
    <w:rsid w:val="00CF429E"/>
    <w:rsid w:val="00CF6885"/>
    <w:rsid w:val="00CF7049"/>
    <w:rsid w:val="00D00EC5"/>
    <w:rsid w:val="00D011A0"/>
    <w:rsid w:val="00D0227C"/>
    <w:rsid w:val="00D05750"/>
    <w:rsid w:val="00D05BD5"/>
    <w:rsid w:val="00D07544"/>
    <w:rsid w:val="00D07C15"/>
    <w:rsid w:val="00D10289"/>
    <w:rsid w:val="00D10936"/>
    <w:rsid w:val="00D10C16"/>
    <w:rsid w:val="00D11560"/>
    <w:rsid w:val="00D11777"/>
    <w:rsid w:val="00D1485B"/>
    <w:rsid w:val="00D15101"/>
    <w:rsid w:val="00D16398"/>
    <w:rsid w:val="00D17719"/>
    <w:rsid w:val="00D22EA9"/>
    <w:rsid w:val="00D23580"/>
    <w:rsid w:val="00D2420E"/>
    <w:rsid w:val="00D24B89"/>
    <w:rsid w:val="00D26126"/>
    <w:rsid w:val="00D26CB5"/>
    <w:rsid w:val="00D32B8B"/>
    <w:rsid w:val="00D33B9E"/>
    <w:rsid w:val="00D41AF1"/>
    <w:rsid w:val="00D45BD4"/>
    <w:rsid w:val="00D51745"/>
    <w:rsid w:val="00D52C04"/>
    <w:rsid w:val="00D54161"/>
    <w:rsid w:val="00D55274"/>
    <w:rsid w:val="00D5528E"/>
    <w:rsid w:val="00D57544"/>
    <w:rsid w:val="00D6025B"/>
    <w:rsid w:val="00D614B2"/>
    <w:rsid w:val="00D6189E"/>
    <w:rsid w:val="00D64FAB"/>
    <w:rsid w:val="00D6554B"/>
    <w:rsid w:val="00D662A2"/>
    <w:rsid w:val="00D67843"/>
    <w:rsid w:val="00D67E7C"/>
    <w:rsid w:val="00D712BE"/>
    <w:rsid w:val="00D75311"/>
    <w:rsid w:val="00D77EB2"/>
    <w:rsid w:val="00D811B7"/>
    <w:rsid w:val="00D838E8"/>
    <w:rsid w:val="00D872F5"/>
    <w:rsid w:val="00D90DBD"/>
    <w:rsid w:val="00D90EFF"/>
    <w:rsid w:val="00D914B2"/>
    <w:rsid w:val="00D92086"/>
    <w:rsid w:val="00D94852"/>
    <w:rsid w:val="00D94B6F"/>
    <w:rsid w:val="00D97E4E"/>
    <w:rsid w:val="00DA3533"/>
    <w:rsid w:val="00DA54B2"/>
    <w:rsid w:val="00DB3044"/>
    <w:rsid w:val="00DB3730"/>
    <w:rsid w:val="00DB5DCE"/>
    <w:rsid w:val="00DC0480"/>
    <w:rsid w:val="00DC24E0"/>
    <w:rsid w:val="00DD21A6"/>
    <w:rsid w:val="00DD638E"/>
    <w:rsid w:val="00DE19C8"/>
    <w:rsid w:val="00DE40C4"/>
    <w:rsid w:val="00DE4BCF"/>
    <w:rsid w:val="00DF23F0"/>
    <w:rsid w:val="00DF452F"/>
    <w:rsid w:val="00E00511"/>
    <w:rsid w:val="00E01530"/>
    <w:rsid w:val="00E03FD8"/>
    <w:rsid w:val="00E06F37"/>
    <w:rsid w:val="00E10C10"/>
    <w:rsid w:val="00E13313"/>
    <w:rsid w:val="00E13B95"/>
    <w:rsid w:val="00E15CF6"/>
    <w:rsid w:val="00E178D5"/>
    <w:rsid w:val="00E17919"/>
    <w:rsid w:val="00E2305C"/>
    <w:rsid w:val="00E23811"/>
    <w:rsid w:val="00E26DE5"/>
    <w:rsid w:val="00E312B1"/>
    <w:rsid w:val="00E315CF"/>
    <w:rsid w:val="00E31D86"/>
    <w:rsid w:val="00E33BBF"/>
    <w:rsid w:val="00E36350"/>
    <w:rsid w:val="00E3695B"/>
    <w:rsid w:val="00E46BBD"/>
    <w:rsid w:val="00E50FDD"/>
    <w:rsid w:val="00E51FB5"/>
    <w:rsid w:val="00E532E7"/>
    <w:rsid w:val="00E542D7"/>
    <w:rsid w:val="00E56250"/>
    <w:rsid w:val="00E56483"/>
    <w:rsid w:val="00E56A8B"/>
    <w:rsid w:val="00E576D8"/>
    <w:rsid w:val="00E57B63"/>
    <w:rsid w:val="00E57D55"/>
    <w:rsid w:val="00E60E12"/>
    <w:rsid w:val="00E60EAB"/>
    <w:rsid w:val="00E60EFF"/>
    <w:rsid w:val="00E61452"/>
    <w:rsid w:val="00E64547"/>
    <w:rsid w:val="00E649BA"/>
    <w:rsid w:val="00E67017"/>
    <w:rsid w:val="00E675D2"/>
    <w:rsid w:val="00E7154C"/>
    <w:rsid w:val="00E7507B"/>
    <w:rsid w:val="00E765FB"/>
    <w:rsid w:val="00E770B8"/>
    <w:rsid w:val="00E82EB7"/>
    <w:rsid w:val="00E836B2"/>
    <w:rsid w:val="00E84D6F"/>
    <w:rsid w:val="00E902DF"/>
    <w:rsid w:val="00E902E4"/>
    <w:rsid w:val="00E91B42"/>
    <w:rsid w:val="00E93C10"/>
    <w:rsid w:val="00E9420E"/>
    <w:rsid w:val="00E96297"/>
    <w:rsid w:val="00EA4762"/>
    <w:rsid w:val="00EA68F9"/>
    <w:rsid w:val="00EA6BA1"/>
    <w:rsid w:val="00EB02BC"/>
    <w:rsid w:val="00EB5A5B"/>
    <w:rsid w:val="00EB5F43"/>
    <w:rsid w:val="00EC1D09"/>
    <w:rsid w:val="00EC260B"/>
    <w:rsid w:val="00EC3C73"/>
    <w:rsid w:val="00EC5DC8"/>
    <w:rsid w:val="00ED19AE"/>
    <w:rsid w:val="00ED325E"/>
    <w:rsid w:val="00ED3605"/>
    <w:rsid w:val="00ED4FEE"/>
    <w:rsid w:val="00ED615A"/>
    <w:rsid w:val="00ED7300"/>
    <w:rsid w:val="00ED7D32"/>
    <w:rsid w:val="00EE0B48"/>
    <w:rsid w:val="00EE1247"/>
    <w:rsid w:val="00EE270E"/>
    <w:rsid w:val="00EE722F"/>
    <w:rsid w:val="00EE76BC"/>
    <w:rsid w:val="00EE793F"/>
    <w:rsid w:val="00EF0555"/>
    <w:rsid w:val="00EF23BA"/>
    <w:rsid w:val="00EF3167"/>
    <w:rsid w:val="00EF37A4"/>
    <w:rsid w:val="00EF3E1F"/>
    <w:rsid w:val="00EF4608"/>
    <w:rsid w:val="00EF5F83"/>
    <w:rsid w:val="00EF66AB"/>
    <w:rsid w:val="00EF66C9"/>
    <w:rsid w:val="00EF7459"/>
    <w:rsid w:val="00F003DC"/>
    <w:rsid w:val="00F04FD0"/>
    <w:rsid w:val="00F06DA5"/>
    <w:rsid w:val="00F128A2"/>
    <w:rsid w:val="00F14901"/>
    <w:rsid w:val="00F1520A"/>
    <w:rsid w:val="00F17AA9"/>
    <w:rsid w:val="00F17BEE"/>
    <w:rsid w:val="00F2219A"/>
    <w:rsid w:val="00F22679"/>
    <w:rsid w:val="00F22AA0"/>
    <w:rsid w:val="00F254AB"/>
    <w:rsid w:val="00F431D1"/>
    <w:rsid w:val="00F4324E"/>
    <w:rsid w:val="00F44D08"/>
    <w:rsid w:val="00F45783"/>
    <w:rsid w:val="00F465FB"/>
    <w:rsid w:val="00F518A5"/>
    <w:rsid w:val="00F52223"/>
    <w:rsid w:val="00F52557"/>
    <w:rsid w:val="00F53F7C"/>
    <w:rsid w:val="00F55A0A"/>
    <w:rsid w:val="00F621EC"/>
    <w:rsid w:val="00F63527"/>
    <w:rsid w:val="00F64D6F"/>
    <w:rsid w:val="00F678B1"/>
    <w:rsid w:val="00F679BF"/>
    <w:rsid w:val="00F71EB4"/>
    <w:rsid w:val="00F74F3B"/>
    <w:rsid w:val="00F74FFF"/>
    <w:rsid w:val="00F82BDA"/>
    <w:rsid w:val="00F83539"/>
    <w:rsid w:val="00F843B9"/>
    <w:rsid w:val="00F853B0"/>
    <w:rsid w:val="00F85864"/>
    <w:rsid w:val="00F85EB2"/>
    <w:rsid w:val="00F86C9F"/>
    <w:rsid w:val="00F87785"/>
    <w:rsid w:val="00F87D7E"/>
    <w:rsid w:val="00F918DD"/>
    <w:rsid w:val="00F93297"/>
    <w:rsid w:val="00F94254"/>
    <w:rsid w:val="00F96DA1"/>
    <w:rsid w:val="00F96E84"/>
    <w:rsid w:val="00F96EEB"/>
    <w:rsid w:val="00FA00DD"/>
    <w:rsid w:val="00FA0C18"/>
    <w:rsid w:val="00FA3A08"/>
    <w:rsid w:val="00FA40F4"/>
    <w:rsid w:val="00FA4E15"/>
    <w:rsid w:val="00FA6180"/>
    <w:rsid w:val="00FB4B23"/>
    <w:rsid w:val="00FC06E0"/>
    <w:rsid w:val="00FC325E"/>
    <w:rsid w:val="00FC40A7"/>
    <w:rsid w:val="00FC48FC"/>
    <w:rsid w:val="00FC56A2"/>
    <w:rsid w:val="00FC69A6"/>
    <w:rsid w:val="00FD2DEC"/>
    <w:rsid w:val="00FD3044"/>
    <w:rsid w:val="00FD38AC"/>
    <w:rsid w:val="00FD502B"/>
    <w:rsid w:val="00FD53DC"/>
    <w:rsid w:val="00FD6E5B"/>
    <w:rsid w:val="00FD6F38"/>
    <w:rsid w:val="00FE2C5D"/>
    <w:rsid w:val="00FE3AF0"/>
    <w:rsid w:val="00FE5455"/>
    <w:rsid w:val="00FE60DD"/>
    <w:rsid w:val="00FE75DB"/>
    <w:rsid w:val="00FE784C"/>
    <w:rsid w:val="00FE7B15"/>
    <w:rsid w:val="00FF144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3FE253"/>
  <w15:docId w15:val="{67AD9990-FBF8-4F24-8327-CAEAB300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sz w:val="22"/>
        <w:szCs w:val="22"/>
        <w:lang w:val="da-DK" w:eastAsia="da-DK"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5C"/>
    <w:pPr>
      <w:autoSpaceDE w:val="0"/>
      <w:autoSpaceDN w:val="0"/>
      <w:adjustRightInd w:val="0"/>
      <w:spacing w:before="60"/>
    </w:pPr>
    <w:rPr>
      <w:rFonts w:cs="Arial Narrow"/>
      <w:bCs/>
      <w:spacing w:val="-3"/>
      <w:sz w:val="24"/>
      <w:szCs w:val="24"/>
      <w:lang w:val="en-GB" w:eastAsia="fi-FI"/>
    </w:rPr>
  </w:style>
  <w:style w:type="paragraph" w:styleId="Heading1">
    <w:name w:val="heading 1"/>
    <w:basedOn w:val="Normal"/>
    <w:next w:val="Normal"/>
    <w:link w:val="Heading1Char"/>
    <w:autoRedefine/>
    <w:uiPriority w:val="99"/>
    <w:qFormat/>
    <w:rsid w:val="0034305C"/>
    <w:pPr>
      <w:numPr>
        <w:numId w:val="6"/>
      </w:numPr>
      <w:spacing w:beforeLines="150" w:before="150" w:afterLines="100" w:after="100"/>
      <w:outlineLvl w:val="0"/>
    </w:pPr>
    <w:rPr>
      <w:b/>
      <w:bCs w:val="0"/>
      <w:sz w:val="32"/>
      <w:szCs w:val="32"/>
    </w:rPr>
  </w:style>
  <w:style w:type="paragraph" w:styleId="Heading2">
    <w:name w:val="heading 2"/>
    <w:basedOn w:val="Normal"/>
    <w:next w:val="Normal"/>
    <w:link w:val="Heading2Char"/>
    <w:autoRedefine/>
    <w:uiPriority w:val="99"/>
    <w:qFormat/>
    <w:rsid w:val="0034305C"/>
    <w:pPr>
      <w:numPr>
        <w:ilvl w:val="1"/>
        <w:numId w:val="6"/>
      </w:numPr>
      <w:spacing w:beforeLines="150" w:before="360" w:afterLines="100" w:after="240"/>
      <w:outlineLvl w:val="1"/>
    </w:pPr>
    <w:rPr>
      <w:b/>
      <w:sz w:val="28"/>
      <w:szCs w:val="32"/>
    </w:rPr>
  </w:style>
  <w:style w:type="paragraph" w:styleId="Heading3">
    <w:name w:val="heading 3"/>
    <w:basedOn w:val="Normal"/>
    <w:next w:val="Normal"/>
    <w:link w:val="Heading3Char"/>
    <w:autoRedefine/>
    <w:uiPriority w:val="99"/>
    <w:qFormat/>
    <w:rsid w:val="00162AE2"/>
    <w:pPr>
      <w:numPr>
        <w:ilvl w:val="2"/>
        <w:numId w:val="6"/>
      </w:numPr>
      <w:spacing w:before="240" w:after="120"/>
      <w:outlineLvl w:val="2"/>
    </w:pPr>
    <w:rPr>
      <w:b/>
      <w:iCs/>
      <w:szCs w:val="28"/>
    </w:rPr>
  </w:style>
  <w:style w:type="paragraph" w:styleId="Heading4">
    <w:name w:val="heading 4"/>
    <w:basedOn w:val="Normal"/>
    <w:next w:val="Normal"/>
    <w:link w:val="Heading4Char"/>
    <w:uiPriority w:val="99"/>
    <w:qFormat/>
    <w:rsid w:val="00C55714"/>
    <w:pPr>
      <w:keepNext/>
      <w:numPr>
        <w:ilvl w:val="3"/>
        <w:numId w:val="6"/>
      </w:numPr>
      <w:jc w:val="center"/>
      <w:outlineLvl w:val="3"/>
    </w:pPr>
    <w:rPr>
      <w:rFonts w:ascii="Calibri" w:hAnsi="Calibri" w:cs="Calibri"/>
      <w:b/>
      <w:sz w:val="28"/>
      <w:szCs w:val="28"/>
    </w:rPr>
  </w:style>
  <w:style w:type="paragraph" w:styleId="Heading5">
    <w:name w:val="heading 5"/>
    <w:basedOn w:val="Normal"/>
    <w:next w:val="Normal"/>
    <w:link w:val="Heading5Char"/>
    <w:uiPriority w:val="99"/>
    <w:qFormat/>
    <w:locked/>
    <w:rsid w:val="00C55714"/>
    <w:pPr>
      <w:numPr>
        <w:ilvl w:val="4"/>
        <w:numId w:val="6"/>
      </w:numPr>
      <w:spacing w:before="240" w:after="60"/>
      <w:outlineLvl w:val="4"/>
    </w:pPr>
    <w:rPr>
      <w:rFonts w:ascii="Calibri" w:hAnsi="Calibri" w:cs="Calibri"/>
      <w:b/>
      <w:i/>
      <w:iCs/>
      <w:sz w:val="26"/>
      <w:szCs w:val="26"/>
    </w:rPr>
  </w:style>
  <w:style w:type="paragraph" w:styleId="Heading6">
    <w:name w:val="heading 6"/>
    <w:basedOn w:val="Normal"/>
    <w:next w:val="Normal"/>
    <w:link w:val="Heading6Char"/>
    <w:uiPriority w:val="99"/>
    <w:qFormat/>
    <w:locked/>
    <w:rsid w:val="00C55714"/>
    <w:pPr>
      <w:numPr>
        <w:ilvl w:val="5"/>
        <w:numId w:val="6"/>
      </w:numPr>
      <w:spacing w:before="240" w:after="60"/>
      <w:outlineLvl w:val="5"/>
    </w:pPr>
    <w:rPr>
      <w:rFonts w:ascii="Calibri" w:hAnsi="Calibri" w:cs="Calibri"/>
      <w:b/>
      <w:sz w:val="22"/>
      <w:szCs w:val="22"/>
    </w:rPr>
  </w:style>
  <w:style w:type="paragraph" w:styleId="Heading7">
    <w:name w:val="heading 7"/>
    <w:basedOn w:val="Normal"/>
    <w:next w:val="Normal"/>
    <w:link w:val="Heading7Char"/>
    <w:uiPriority w:val="99"/>
    <w:qFormat/>
    <w:rsid w:val="00C55714"/>
    <w:pPr>
      <w:keepLines/>
      <w:numPr>
        <w:ilvl w:val="6"/>
        <w:numId w:val="6"/>
      </w:numPr>
      <w:tabs>
        <w:tab w:val="left" w:pos="340"/>
      </w:tabs>
      <w:spacing w:after="60"/>
      <w:outlineLvl w:val="6"/>
    </w:pPr>
    <w:rPr>
      <w:rFonts w:ascii="Calibri" w:hAnsi="Calibri" w:cs="Calibri"/>
      <w:bCs w:val="0"/>
    </w:rPr>
  </w:style>
  <w:style w:type="paragraph" w:styleId="Heading8">
    <w:name w:val="heading 8"/>
    <w:basedOn w:val="Normal"/>
    <w:next w:val="Normal"/>
    <w:link w:val="Heading8Char"/>
    <w:uiPriority w:val="99"/>
    <w:qFormat/>
    <w:locked/>
    <w:rsid w:val="00C55714"/>
    <w:pPr>
      <w:numPr>
        <w:ilvl w:val="7"/>
        <w:numId w:val="6"/>
      </w:numPr>
      <w:spacing w:before="240" w:after="60"/>
      <w:outlineLvl w:val="7"/>
    </w:pPr>
    <w:rPr>
      <w:rFonts w:ascii="Calibri" w:hAnsi="Calibri" w:cs="Calibri"/>
      <w:bCs w:val="0"/>
      <w:i/>
      <w:iCs/>
    </w:rPr>
  </w:style>
  <w:style w:type="paragraph" w:styleId="Heading9">
    <w:name w:val="heading 9"/>
    <w:basedOn w:val="Normal"/>
    <w:next w:val="Normal"/>
    <w:link w:val="Heading9Char"/>
    <w:uiPriority w:val="99"/>
    <w:qFormat/>
    <w:locked/>
    <w:rsid w:val="00C55714"/>
    <w:pPr>
      <w:numPr>
        <w:ilvl w:val="8"/>
        <w:numId w:val="6"/>
      </w:numPr>
      <w:spacing w:before="240" w:after="60"/>
      <w:outlineLvl w:val="8"/>
    </w:pPr>
    <w:rPr>
      <w:rFonts w:ascii="Cambria" w:hAnsi="Cambria" w:cs="Cambria"/>
      <w:b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4305C"/>
    <w:rPr>
      <w:rFonts w:cs="Arial Narrow"/>
      <w:b/>
      <w:spacing w:val="-3"/>
      <w:sz w:val="32"/>
      <w:szCs w:val="32"/>
      <w:lang w:val="en-GB" w:eastAsia="fi-FI"/>
    </w:rPr>
  </w:style>
  <w:style w:type="character" w:customStyle="1" w:styleId="Heading2Char">
    <w:name w:val="Heading 2 Char"/>
    <w:basedOn w:val="DefaultParagraphFont"/>
    <w:link w:val="Heading2"/>
    <w:uiPriority w:val="99"/>
    <w:locked/>
    <w:rsid w:val="0034305C"/>
    <w:rPr>
      <w:rFonts w:cs="Arial Narrow"/>
      <w:b/>
      <w:bCs/>
      <w:spacing w:val="-3"/>
      <w:sz w:val="28"/>
      <w:szCs w:val="32"/>
      <w:lang w:val="en-GB" w:eastAsia="fi-FI"/>
    </w:rPr>
  </w:style>
  <w:style w:type="character" w:customStyle="1" w:styleId="Heading3Char">
    <w:name w:val="Heading 3 Char"/>
    <w:basedOn w:val="DefaultParagraphFont"/>
    <w:link w:val="Heading3"/>
    <w:uiPriority w:val="99"/>
    <w:locked/>
    <w:rsid w:val="00162AE2"/>
    <w:rPr>
      <w:rFonts w:cs="Arial Narrow"/>
      <w:b/>
      <w:bCs/>
      <w:iCs/>
      <w:spacing w:val="-3"/>
      <w:sz w:val="24"/>
      <w:szCs w:val="28"/>
      <w:lang w:val="en-GB" w:eastAsia="fi-FI"/>
    </w:rPr>
  </w:style>
  <w:style w:type="character" w:customStyle="1" w:styleId="Heading4Char">
    <w:name w:val="Heading 4 Char"/>
    <w:basedOn w:val="DefaultParagraphFont"/>
    <w:link w:val="Heading4"/>
    <w:uiPriority w:val="99"/>
    <w:locked/>
    <w:rsid w:val="00C55714"/>
    <w:rPr>
      <w:rFonts w:ascii="Calibri" w:hAnsi="Calibri" w:cs="Calibri"/>
      <w:b/>
      <w:bCs/>
      <w:spacing w:val="-3"/>
      <w:sz w:val="28"/>
      <w:szCs w:val="28"/>
      <w:lang w:val="en-GB" w:eastAsia="fi-FI"/>
    </w:rPr>
  </w:style>
  <w:style w:type="character" w:customStyle="1" w:styleId="Heading5Char">
    <w:name w:val="Heading 5 Char"/>
    <w:basedOn w:val="DefaultParagraphFont"/>
    <w:link w:val="Heading5"/>
    <w:uiPriority w:val="99"/>
    <w:locked/>
    <w:rsid w:val="00C55714"/>
    <w:rPr>
      <w:rFonts w:ascii="Calibri" w:hAnsi="Calibri" w:cs="Calibri"/>
      <w:b/>
      <w:bCs/>
      <w:i/>
      <w:iCs/>
      <w:spacing w:val="-3"/>
      <w:sz w:val="26"/>
      <w:szCs w:val="26"/>
      <w:lang w:val="en-GB" w:eastAsia="fi-FI"/>
    </w:rPr>
  </w:style>
  <w:style w:type="character" w:customStyle="1" w:styleId="Heading6Char">
    <w:name w:val="Heading 6 Char"/>
    <w:basedOn w:val="DefaultParagraphFont"/>
    <w:link w:val="Heading6"/>
    <w:uiPriority w:val="99"/>
    <w:locked/>
    <w:rsid w:val="00C55714"/>
    <w:rPr>
      <w:rFonts w:ascii="Calibri" w:hAnsi="Calibri" w:cs="Calibri"/>
      <w:b/>
      <w:bCs/>
      <w:spacing w:val="-3"/>
      <w:lang w:val="en-GB" w:eastAsia="fi-FI"/>
    </w:rPr>
  </w:style>
  <w:style w:type="character" w:customStyle="1" w:styleId="Heading7Char">
    <w:name w:val="Heading 7 Char"/>
    <w:basedOn w:val="DefaultParagraphFont"/>
    <w:link w:val="Heading7"/>
    <w:uiPriority w:val="99"/>
    <w:locked/>
    <w:rsid w:val="00C55714"/>
    <w:rPr>
      <w:rFonts w:ascii="Calibri" w:hAnsi="Calibri" w:cs="Calibri"/>
      <w:spacing w:val="-3"/>
      <w:sz w:val="24"/>
      <w:szCs w:val="24"/>
      <w:lang w:val="en-GB" w:eastAsia="fi-FI"/>
    </w:rPr>
  </w:style>
  <w:style w:type="character" w:customStyle="1" w:styleId="Heading8Char">
    <w:name w:val="Heading 8 Char"/>
    <w:basedOn w:val="DefaultParagraphFont"/>
    <w:link w:val="Heading8"/>
    <w:uiPriority w:val="99"/>
    <w:locked/>
    <w:rsid w:val="00C55714"/>
    <w:rPr>
      <w:rFonts w:ascii="Calibri" w:hAnsi="Calibri" w:cs="Calibri"/>
      <w:i/>
      <w:iCs/>
      <w:spacing w:val="-3"/>
      <w:sz w:val="24"/>
      <w:szCs w:val="24"/>
      <w:lang w:val="en-GB" w:eastAsia="fi-FI"/>
    </w:rPr>
  </w:style>
  <w:style w:type="character" w:customStyle="1" w:styleId="Heading9Char">
    <w:name w:val="Heading 9 Char"/>
    <w:basedOn w:val="DefaultParagraphFont"/>
    <w:link w:val="Heading9"/>
    <w:uiPriority w:val="99"/>
    <w:locked/>
    <w:rsid w:val="00C55714"/>
    <w:rPr>
      <w:rFonts w:ascii="Cambria" w:hAnsi="Cambria" w:cs="Cambria"/>
      <w:spacing w:val="-3"/>
      <w:lang w:val="en-GB" w:eastAsia="fi-FI"/>
    </w:rPr>
  </w:style>
  <w:style w:type="paragraph" w:customStyle="1" w:styleId="Ebene1">
    <w:name w:val="§Ebene1"/>
    <w:basedOn w:val="Normal"/>
    <w:uiPriority w:val="99"/>
    <w:rsid w:val="008A4CDA"/>
    <w:pPr>
      <w:keepLines/>
    </w:pPr>
    <w:rPr>
      <w:sz w:val="20"/>
      <w:szCs w:val="20"/>
    </w:rPr>
  </w:style>
  <w:style w:type="paragraph" w:customStyle="1" w:styleId="bl">
    <w:name w:val="bl"/>
    <w:basedOn w:val="Normal"/>
    <w:uiPriority w:val="99"/>
    <w:rsid w:val="008A4CDA"/>
    <w:rPr>
      <w:sz w:val="20"/>
      <w:szCs w:val="20"/>
    </w:rPr>
  </w:style>
  <w:style w:type="character" w:customStyle="1" w:styleId="Added">
    <w:name w:val="Added"/>
    <w:uiPriority w:val="99"/>
    <w:rsid w:val="008A4CDA"/>
    <w:rPr>
      <w:b/>
      <w:bCs/>
      <w:u w:val="single"/>
    </w:rPr>
  </w:style>
  <w:style w:type="paragraph" w:customStyle="1" w:styleId="berschrift2BlockVor0ptNach6ptZeilenabs">
    <w:name w:val="Überschrift 2 + Block Vor: 0 pt Nach:  6 pt Zeilenabs..."/>
    <w:basedOn w:val="Heading2"/>
    <w:uiPriority w:val="99"/>
    <w:rsid w:val="008A4CDA"/>
    <w:rPr>
      <w:rFonts w:ascii="Arial,Bold" w:hAnsi="Arial,Bold" w:cs="Arial,Bold"/>
    </w:rPr>
  </w:style>
  <w:style w:type="paragraph" w:customStyle="1" w:styleId="BodyText31">
    <w:name w:val="Body Text 31"/>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 w:val="22"/>
      <w:szCs w:val="22"/>
    </w:rPr>
  </w:style>
  <w:style w:type="paragraph" w:styleId="BalloonText">
    <w:name w:val="Balloon Text"/>
    <w:basedOn w:val="Normal"/>
    <w:link w:val="BalloonTextChar"/>
    <w:uiPriority w:val="99"/>
    <w:semiHidden/>
    <w:rsid w:val="008A4CD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66FAD"/>
    <w:rPr>
      <w:spacing w:val="-3"/>
      <w:sz w:val="2"/>
      <w:szCs w:val="2"/>
      <w:lang w:val="en-GB" w:eastAsia="fi-FI"/>
    </w:rPr>
  </w:style>
  <w:style w:type="paragraph" w:customStyle="1" w:styleId="Textedebulles2">
    <w:name w:val="Texte de bulles2"/>
    <w:basedOn w:val="Normal"/>
    <w:uiPriority w:val="99"/>
    <w:rsid w:val="008A4CDA"/>
    <w:rPr>
      <w:rFonts w:ascii="Tahoma" w:hAnsi="Tahoma" w:cs="Tahoma"/>
      <w:sz w:val="16"/>
      <w:szCs w:val="16"/>
    </w:rPr>
  </w:style>
  <w:style w:type="character" w:customStyle="1" w:styleId="T1Zchn">
    <w:name w:val="T1 Zchn"/>
    <w:uiPriority w:val="99"/>
    <w:rsid w:val="008A4CDA"/>
    <w:rPr>
      <w:rFonts w:ascii="Arial" w:hAnsi="Arial" w:cs="Arial"/>
      <w:color w:val="000000"/>
      <w:sz w:val="18"/>
      <w:szCs w:val="18"/>
      <w:lang w:val="en-GB"/>
    </w:rPr>
  </w:style>
  <w:style w:type="paragraph" w:customStyle="1" w:styleId="BodyText33">
    <w:name w:val="Body Text 33"/>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sz w:val="22"/>
      <w:szCs w:val="22"/>
    </w:rPr>
  </w:style>
  <w:style w:type="paragraph" w:customStyle="1" w:styleId="Textedebulles1">
    <w:name w:val="Texte de bulles1"/>
    <w:basedOn w:val="Normal"/>
    <w:uiPriority w:val="99"/>
    <w:rsid w:val="008A4CDA"/>
    <w:rPr>
      <w:rFonts w:ascii="Tahoma" w:hAnsi="Tahoma" w:cs="Tahoma"/>
      <w:sz w:val="16"/>
      <w:szCs w:val="16"/>
      <w:lang w:val="fr-FR"/>
    </w:rPr>
  </w:style>
  <w:style w:type="paragraph" w:customStyle="1" w:styleId="sec">
    <w:name w:val="sec"/>
    <w:basedOn w:val="Normal"/>
    <w:autoRedefine/>
    <w:uiPriority w:val="99"/>
    <w:rsid w:val="008A4CDA"/>
    <w:pPr>
      <w:tabs>
        <w:tab w:val="left" w:pos="198"/>
      </w:tabs>
    </w:pPr>
    <w:rPr>
      <w:b/>
      <w:bCs w:val="0"/>
      <w:sz w:val="22"/>
      <w:szCs w:val="22"/>
    </w:rPr>
  </w:style>
  <w:style w:type="paragraph" w:customStyle="1" w:styleId="opt">
    <w:name w:val="opt"/>
    <w:basedOn w:val="Heading1"/>
    <w:uiPriority w:val="99"/>
    <w:rsid w:val="008A4CDA"/>
  </w:style>
  <w:style w:type="paragraph" w:customStyle="1" w:styleId="BodyText32">
    <w:name w:val="Body Text 32"/>
    <w:basedOn w:val="Normal"/>
    <w:uiPriority w:val="99"/>
    <w:rsid w:val="008A4CDA"/>
    <w:pPr>
      <w:tabs>
        <w:tab w:val="left" w:pos="-566"/>
        <w:tab w:val="left" w:pos="1750"/>
        <w:tab w:val="left" w:pos="2333"/>
        <w:tab w:val="left" w:pos="2819"/>
        <w:tab w:val="left" w:pos="3402"/>
        <w:tab w:val="left" w:pos="3985"/>
        <w:tab w:val="left" w:pos="4568"/>
        <w:tab w:val="left" w:pos="5152"/>
        <w:tab w:val="left" w:pos="5735"/>
        <w:tab w:val="left" w:pos="6221"/>
        <w:tab w:val="left" w:pos="6804"/>
      </w:tabs>
      <w:spacing w:line="360" w:lineRule="auto"/>
    </w:pPr>
    <w:rPr>
      <w:color w:val="000000"/>
    </w:rPr>
  </w:style>
  <w:style w:type="paragraph" w:styleId="CommentText">
    <w:name w:val="annotation text"/>
    <w:aliases w:val="Carattere Carattere,Carattere Carattere Carattere Carattere Carattere Carattere,Carattere Carattere Carattere Carattere"/>
    <w:basedOn w:val="Normal"/>
    <w:link w:val="CommentTextChar"/>
    <w:uiPriority w:val="99"/>
    <w:semiHidden/>
    <w:rsid w:val="008A4CDA"/>
    <w:rPr>
      <w:sz w:val="20"/>
      <w:szCs w:val="20"/>
    </w:rPr>
  </w:style>
  <w:style w:type="character" w:customStyle="1" w:styleId="CommentTextChar">
    <w:name w:val="Comment Text Char"/>
    <w:aliases w:val="Carattere Carattere Char,Carattere Carattere Carattere Carattere Carattere Carattere Char,Carattere Carattere Carattere Carattere Char"/>
    <w:basedOn w:val="DefaultParagraphFont"/>
    <w:link w:val="CommentText"/>
    <w:uiPriority w:val="99"/>
    <w:locked/>
    <w:rsid w:val="00122E4C"/>
    <w:rPr>
      <w:rFonts w:ascii="Arial" w:hAnsi="Arial" w:cs="Arial"/>
      <w:spacing w:val="-3"/>
      <w:lang w:val="en-GB" w:eastAsia="fi-FI"/>
    </w:rPr>
  </w:style>
  <w:style w:type="paragraph" w:customStyle="1" w:styleId="Objetducommentaire1">
    <w:name w:val="Objet du commentaire1"/>
    <w:basedOn w:val="CommentText"/>
    <w:next w:val="CommentText"/>
    <w:uiPriority w:val="99"/>
    <w:rsid w:val="008A4CDA"/>
  </w:style>
  <w:style w:type="paragraph" w:customStyle="1" w:styleId="CharChar1CharCharChar">
    <w:name w:val="Char Char1 Char Char Char"/>
    <w:basedOn w:val="Normal"/>
    <w:uiPriority w:val="99"/>
    <w:rsid w:val="008A4CDA"/>
    <w:pPr>
      <w:spacing w:after="160" w:line="240" w:lineRule="exact"/>
    </w:pPr>
    <w:rPr>
      <w:rFonts w:ascii="Tahoma" w:hAnsi="Tahoma" w:cs="Tahoma"/>
      <w:sz w:val="20"/>
      <w:szCs w:val="20"/>
      <w:lang w:val="en-US"/>
    </w:rPr>
  </w:style>
  <w:style w:type="paragraph" w:styleId="Header">
    <w:name w:val="header"/>
    <w:basedOn w:val="Normal"/>
    <w:link w:val="HeaderChar"/>
    <w:autoRedefine/>
    <w:uiPriority w:val="99"/>
    <w:rsid w:val="007E5379"/>
    <w:pPr>
      <w:pBdr>
        <w:bottom w:val="single" w:sz="12" w:space="1" w:color="auto"/>
      </w:pBdr>
    </w:pPr>
    <w:rPr>
      <w:sz w:val="22"/>
      <w:szCs w:val="22"/>
    </w:rPr>
  </w:style>
  <w:style w:type="character" w:customStyle="1" w:styleId="HeaderChar">
    <w:name w:val="Header Char"/>
    <w:basedOn w:val="DefaultParagraphFont"/>
    <w:link w:val="Header"/>
    <w:uiPriority w:val="99"/>
    <w:locked/>
    <w:rsid w:val="007E5379"/>
    <w:rPr>
      <w:rFonts w:cs="Arial Narrow"/>
      <w:bCs/>
      <w:spacing w:val="-3"/>
      <w:lang w:val="en-GB" w:eastAsia="fi-FI"/>
    </w:rPr>
  </w:style>
  <w:style w:type="character" w:styleId="PageNumber">
    <w:name w:val="page number"/>
    <w:basedOn w:val="DefaultParagraphFont"/>
    <w:uiPriority w:val="99"/>
    <w:rsid w:val="008A4CDA"/>
  </w:style>
  <w:style w:type="paragraph" w:styleId="Footer">
    <w:name w:val="footer"/>
    <w:basedOn w:val="Normal"/>
    <w:link w:val="FooterChar"/>
    <w:uiPriority w:val="99"/>
    <w:rsid w:val="008A4CDA"/>
    <w:pPr>
      <w:tabs>
        <w:tab w:val="right" w:pos="9185"/>
      </w:tabs>
    </w:pPr>
  </w:style>
  <w:style w:type="character" w:customStyle="1" w:styleId="FooterChar">
    <w:name w:val="Footer Char"/>
    <w:basedOn w:val="DefaultParagraphFont"/>
    <w:link w:val="Footer"/>
    <w:uiPriority w:val="99"/>
    <w:locked/>
    <w:rsid w:val="00E902E4"/>
    <w:rPr>
      <w:rFonts w:ascii="Arial" w:hAnsi="Arial" w:cs="Arial"/>
      <w:spacing w:val="-3"/>
      <w:sz w:val="24"/>
      <w:szCs w:val="24"/>
      <w:lang w:val="en-GB" w:eastAsia="fi-FI"/>
    </w:rPr>
  </w:style>
  <w:style w:type="paragraph" w:styleId="BodyText">
    <w:name w:val="Body Text"/>
    <w:basedOn w:val="Normal"/>
    <w:link w:val="BodyTextChar"/>
    <w:autoRedefine/>
    <w:uiPriority w:val="99"/>
    <w:rsid w:val="00E532E7"/>
    <w:pPr>
      <w:numPr>
        <w:numId w:val="5"/>
      </w:numPr>
      <w:spacing w:after="60"/>
    </w:pPr>
    <w:rPr>
      <w:sz w:val="22"/>
      <w:szCs w:val="22"/>
    </w:rPr>
  </w:style>
  <w:style w:type="character" w:customStyle="1" w:styleId="BodyTextChar">
    <w:name w:val="Body Text Char"/>
    <w:basedOn w:val="DefaultParagraphFont"/>
    <w:link w:val="BodyText"/>
    <w:uiPriority w:val="99"/>
    <w:locked/>
    <w:rsid w:val="00966FAD"/>
    <w:rPr>
      <w:rFonts w:ascii="Arial Narrow" w:hAnsi="Arial Narrow" w:cs="Arial Narrow"/>
      <w:bCs/>
      <w:spacing w:val="-3"/>
      <w:lang w:val="en-GB" w:eastAsia="fi-FI"/>
    </w:rPr>
  </w:style>
  <w:style w:type="paragraph" w:customStyle="1" w:styleId="Belehrung">
    <w:name w:val="Belehrung"/>
    <w:basedOn w:val="Normal"/>
    <w:uiPriority w:val="99"/>
    <w:rsid w:val="008A4CDA"/>
  </w:style>
  <w:style w:type="paragraph" w:customStyle="1" w:styleId="Quelle">
    <w:name w:val="Quelle"/>
    <w:basedOn w:val="Belehrung"/>
    <w:autoRedefine/>
    <w:uiPriority w:val="99"/>
    <w:rsid w:val="008A4CDA"/>
    <w:rPr>
      <w:color w:val="FF0000"/>
    </w:rPr>
  </w:style>
  <w:style w:type="paragraph" w:customStyle="1" w:styleId="StandardText">
    <w:name w:val="Standard Text"/>
    <w:basedOn w:val="Normal"/>
    <w:autoRedefine/>
    <w:uiPriority w:val="99"/>
    <w:rsid w:val="00F86C9F"/>
    <w:rPr>
      <w:rFonts w:cs="Times"/>
      <w:spacing w:val="0"/>
      <w:lang w:val="en-US" w:eastAsia="da-DK"/>
    </w:rPr>
  </w:style>
  <w:style w:type="paragraph" w:customStyle="1" w:styleId="Text">
    <w:name w:val="Text"/>
    <w:basedOn w:val="StandardText"/>
    <w:uiPriority w:val="99"/>
    <w:rsid w:val="008A4CDA"/>
    <w:rPr>
      <w:b/>
      <w:bCs w:val="0"/>
    </w:rPr>
  </w:style>
  <w:style w:type="paragraph" w:styleId="BodyTextIndent">
    <w:name w:val="Body Text Indent"/>
    <w:basedOn w:val="Normal"/>
    <w:link w:val="BodyTextIndentChar"/>
    <w:uiPriority w:val="99"/>
    <w:rsid w:val="008A4CDA"/>
    <w:rPr>
      <w:shd w:val="clear" w:color="auto" w:fill="C0C0C0"/>
    </w:rPr>
  </w:style>
  <w:style w:type="character" w:customStyle="1" w:styleId="BodyTextIndentChar">
    <w:name w:val="Body Text Indent Char"/>
    <w:basedOn w:val="DefaultParagraphFont"/>
    <w:link w:val="BodyTextIndent"/>
    <w:uiPriority w:val="99"/>
    <w:semiHidden/>
    <w:locked/>
    <w:rsid w:val="00966FAD"/>
    <w:rPr>
      <w:rFonts w:ascii="Arial" w:hAnsi="Arial" w:cs="Arial"/>
      <w:spacing w:val="-3"/>
      <w:sz w:val="24"/>
      <w:szCs w:val="24"/>
      <w:lang w:val="en-GB" w:eastAsia="fi-FI"/>
    </w:rPr>
  </w:style>
  <w:style w:type="character" w:styleId="Hyperlink">
    <w:name w:val="Hyperlink"/>
    <w:basedOn w:val="DefaultParagraphFont"/>
    <w:uiPriority w:val="99"/>
    <w:rsid w:val="008A4CDA"/>
    <w:rPr>
      <w:color w:val="0000FF"/>
      <w:u w:val="single"/>
    </w:rPr>
  </w:style>
  <w:style w:type="paragraph" w:customStyle="1" w:styleId="BodyTextIndent1">
    <w:name w:val="Body Text Indent1"/>
    <w:basedOn w:val="Normal"/>
    <w:uiPriority w:val="99"/>
    <w:rsid w:val="008A4CDA"/>
    <w:pPr>
      <w:ind w:left="568"/>
    </w:pPr>
    <w:rPr>
      <w:b/>
      <w:bCs w:val="0"/>
      <w:color w:val="000000"/>
      <w:sz w:val="22"/>
      <w:szCs w:val="22"/>
    </w:rPr>
  </w:style>
  <w:style w:type="paragraph" w:customStyle="1" w:styleId="secf">
    <w:name w:val="sec f"/>
    <w:basedOn w:val="sec"/>
    <w:uiPriority w:val="99"/>
    <w:rsid w:val="008A4CDA"/>
    <w:rPr>
      <w:b w:val="0"/>
      <w:bCs/>
    </w:rPr>
  </w:style>
  <w:style w:type="character" w:styleId="CommentReference">
    <w:name w:val="annotation reference"/>
    <w:basedOn w:val="DefaultParagraphFont"/>
    <w:uiPriority w:val="99"/>
    <w:semiHidden/>
    <w:rsid w:val="008A4CDA"/>
    <w:rPr>
      <w:sz w:val="16"/>
      <w:szCs w:val="16"/>
    </w:rPr>
  </w:style>
  <w:style w:type="character" w:styleId="FollowedHyperlink">
    <w:name w:val="FollowedHyperlink"/>
    <w:basedOn w:val="DefaultParagraphFont"/>
    <w:uiPriority w:val="99"/>
    <w:rsid w:val="008A4CDA"/>
    <w:rPr>
      <w:color w:val="800080"/>
      <w:u w:val="single"/>
    </w:rPr>
  </w:style>
  <w:style w:type="character" w:styleId="FootnoteReference">
    <w:name w:val="footnote reference"/>
    <w:basedOn w:val="DefaultParagraphFont"/>
    <w:uiPriority w:val="99"/>
    <w:semiHidden/>
    <w:rsid w:val="008A4CDA"/>
    <w:rPr>
      <w:rFonts w:ascii="TimesNewRomanPS" w:hAnsi="TimesNewRomanPS" w:cs="TimesNewRomanPS"/>
      <w:position w:val="6"/>
      <w:sz w:val="16"/>
      <w:szCs w:val="16"/>
    </w:rPr>
  </w:style>
  <w:style w:type="paragraph" w:styleId="FootnoteText">
    <w:name w:val="footnote text"/>
    <w:aliases w:val="Car,Schriftart: 9 pt,Schriftart: 10 pt,Schriftart: 8 pt,WB-Fußnotentext,fn,Footnotes,Footnote ak"/>
    <w:basedOn w:val="Normal"/>
    <w:link w:val="FootnoteTextChar1"/>
    <w:uiPriority w:val="99"/>
    <w:semiHidden/>
    <w:rsid w:val="008A4CDA"/>
    <w:pPr>
      <w:autoSpaceDE/>
      <w:autoSpaceDN/>
      <w:ind w:left="357" w:hanging="357"/>
    </w:pPr>
    <w:rPr>
      <w:rFonts w:cs="Times New Roman"/>
      <w:b/>
      <w:bCs w:val="0"/>
      <w:sz w:val="20"/>
      <w:szCs w:val="20"/>
      <w:lang w:val="fr-FR" w:eastAsia="fr-BE"/>
    </w:rPr>
  </w:style>
  <w:style w:type="character" w:customStyle="1" w:styleId="FootnoteTextChar">
    <w:name w:val="Footnote Text Char"/>
    <w:aliases w:val="Car Char,Schriftart: 9 pt Char,Schriftart: 10 pt Char,Schriftart: 8 pt Char,WB-Fußnotentext Char,fn Char,Footnotes Char,Footnote ak Char"/>
    <w:basedOn w:val="DefaultParagraphFont"/>
    <w:uiPriority w:val="99"/>
    <w:semiHidden/>
    <w:locked/>
    <w:rsid w:val="00966FAD"/>
    <w:rPr>
      <w:rFonts w:ascii="Arial" w:hAnsi="Arial" w:cs="Arial"/>
      <w:spacing w:val="-3"/>
      <w:sz w:val="20"/>
      <w:szCs w:val="20"/>
      <w:lang w:val="en-GB" w:eastAsia="fi-FI"/>
    </w:rPr>
  </w:style>
  <w:style w:type="paragraph" w:customStyle="1" w:styleId="CharChar1CharCharCharChar1">
    <w:name w:val="Char Char1 Char Char Char Char1"/>
    <w:basedOn w:val="Normal"/>
    <w:uiPriority w:val="99"/>
    <w:rsid w:val="008A4CDA"/>
    <w:pPr>
      <w:autoSpaceDE/>
      <w:autoSpaceDN/>
      <w:spacing w:after="160" w:line="240" w:lineRule="exact"/>
    </w:pPr>
    <w:rPr>
      <w:rFonts w:ascii="Tahoma" w:hAnsi="Tahoma" w:cs="Tahoma"/>
      <w:b/>
      <w:bCs w:val="0"/>
      <w:sz w:val="20"/>
      <w:szCs w:val="20"/>
      <w:lang w:val="en-US" w:eastAsia="en-US"/>
    </w:rPr>
  </w:style>
  <w:style w:type="paragraph" w:styleId="CommentSubject">
    <w:name w:val="annotation subject"/>
    <w:basedOn w:val="CommentText"/>
    <w:next w:val="CommentText"/>
    <w:link w:val="CommentSubjectChar"/>
    <w:uiPriority w:val="99"/>
    <w:semiHidden/>
    <w:rsid w:val="008A4CDA"/>
    <w:rPr>
      <w:b/>
      <w:bCs w:val="0"/>
    </w:rPr>
  </w:style>
  <w:style w:type="character" w:customStyle="1" w:styleId="CommentSubjectChar">
    <w:name w:val="Comment Subject Char"/>
    <w:basedOn w:val="CommentTextChar"/>
    <w:link w:val="CommentSubject"/>
    <w:uiPriority w:val="99"/>
    <w:locked/>
    <w:rsid w:val="00E902E4"/>
    <w:rPr>
      <w:rFonts w:ascii="Arial" w:hAnsi="Arial" w:cs="Arial"/>
      <w:b/>
      <w:bCs/>
      <w:spacing w:val="-3"/>
      <w:lang w:val="en-GB" w:eastAsia="fi-FI"/>
    </w:rPr>
  </w:style>
  <w:style w:type="paragraph" w:customStyle="1" w:styleId="CharChar1CharCharCharChar11">
    <w:name w:val="Char Char1 Char Char Char Char11"/>
    <w:basedOn w:val="Normal"/>
    <w:uiPriority w:val="99"/>
    <w:rsid w:val="008A4CDA"/>
    <w:pPr>
      <w:autoSpaceDE/>
      <w:autoSpaceDN/>
      <w:spacing w:after="160" w:line="240" w:lineRule="exact"/>
    </w:pPr>
    <w:rPr>
      <w:rFonts w:ascii="Tahoma" w:hAnsi="Tahoma" w:cs="Tahoma"/>
      <w:spacing w:val="0"/>
      <w:sz w:val="20"/>
      <w:szCs w:val="20"/>
      <w:lang w:val="en-US" w:eastAsia="en-US"/>
    </w:rPr>
  </w:style>
  <w:style w:type="paragraph" w:styleId="Caption">
    <w:name w:val="caption"/>
    <w:basedOn w:val="Normal"/>
    <w:next w:val="Normal"/>
    <w:uiPriority w:val="35"/>
    <w:qFormat/>
    <w:rsid w:val="00C55714"/>
    <w:rPr>
      <w:b/>
      <w:bCs w:val="0"/>
      <w:sz w:val="20"/>
      <w:szCs w:val="20"/>
    </w:rPr>
  </w:style>
  <w:style w:type="character" w:styleId="Strong">
    <w:name w:val="Strong"/>
    <w:basedOn w:val="DefaultParagraphFont"/>
    <w:uiPriority w:val="99"/>
    <w:qFormat/>
    <w:rsid w:val="00C55714"/>
    <w:rPr>
      <w:b/>
      <w:bCs/>
    </w:rPr>
  </w:style>
  <w:style w:type="paragraph" w:customStyle="1" w:styleId="Style0">
    <w:name w:val="Style0"/>
    <w:uiPriority w:val="99"/>
    <w:rsid w:val="008A4CDA"/>
    <w:pPr>
      <w:autoSpaceDE w:val="0"/>
      <w:autoSpaceDN w:val="0"/>
      <w:adjustRightInd w:val="0"/>
    </w:pPr>
    <w:rPr>
      <w:rFonts w:ascii="Arial" w:hAnsi="Arial" w:cs="Arial"/>
      <w:sz w:val="24"/>
      <w:szCs w:val="24"/>
      <w:lang w:val="nl-NL" w:eastAsia="nl-NL"/>
    </w:rPr>
  </w:style>
  <w:style w:type="paragraph" w:customStyle="1" w:styleId="Textedebulles3">
    <w:name w:val="Texte de bulles3"/>
    <w:basedOn w:val="Normal"/>
    <w:uiPriority w:val="99"/>
    <w:semiHidden/>
    <w:rsid w:val="008A4CDA"/>
    <w:rPr>
      <w:rFonts w:ascii="Tahoma" w:hAnsi="Tahoma" w:cs="Tahoma"/>
      <w:sz w:val="16"/>
      <w:szCs w:val="16"/>
    </w:rPr>
  </w:style>
  <w:style w:type="paragraph" w:customStyle="1" w:styleId="auf1">
    <w:name w:val="auf1"/>
    <w:basedOn w:val="StandardText"/>
    <w:uiPriority w:val="99"/>
    <w:rsid w:val="008A4CDA"/>
    <w:pPr>
      <w:numPr>
        <w:numId w:val="1"/>
      </w:numPr>
    </w:pPr>
  </w:style>
  <w:style w:type="paragraph" w:customStyle="1" w:styleId="auf2">
    <w:name w:val="auf2"/>
    <w:basedOn w:val="StandardText"/>
    <w:uiPriority w:val="99"/>
    <w:rsid w:val="008A4CDA"/>
  </w:style>
  <w:style w:type="paragraph" w:customStyle="1" w:styleId="auf1-1">
    <w:name w:val="auf1-1"/>
    <w:basedOn w:val="auf1"/>
    <w:uiPriority w:val="99"/>
    <w:rsid w:val="008A4CDA"/>
    <w:pPr>
      <w:numPr>
        <w:ilvl w:val="1"/>
      </w:numPr>
    </w:pPr>
  </w:style>
  <w:style w:type="paragraph" w:customStyle="1" w:styleId="Formatvorlage1">
    <w:name w:val="Formatvorlage1"/>
    <w:basedOn w:val="Heading3"/>
    <w:next w:val="BodyText31"/>
    <w:uiPriority w:val="99"/>
    <w:rsid w:val="008A4CDA"/>
  </w:style>
  <w:style w:type="paragraph" w:customStyle="1" w:styleId="3">
    <w:name w:val="ü3"/>
    <w:basedOn w:val="Heading1"/>
    <w:uiPriority w:val="99"/>
    <w:rsid w:val="008A4CDA"/>
  </w:style>
  <w:style w:type="paragraph" w:customStyle="1" w:styleId="1">
    <w:name w:val="ü1"/>
    <w:basedOn w:val="3"/>
    <w:uiPriority w:val="99"/>
    <w:rsid w:val="008A4CDA"/>
  </w:style>
  <w:style w:type="paragraph" w:customStyle="1" w:styleId="2">
    <w:name w:val="ü2"/>
    <w:basedOn w:val="Heading2"/>
    <w:uiPriority w:val="99"/>
    <w:rsid w:val="008A4CDA"/>
  </w:style>
  <w:style w:type="paragraph" w:styleId="TOC2">
    <w:name w:val="toc 2"/>
    <w:basedOn w:val="Normal"/>
    <w:next w:val="Normal"/>
    <w:autoRedefine/>
    <w:uiPriority w:val="39"/>
    <w:rsid w:val="008A4CDA"/>
    <w:pPr>
      <w:ind w:left="240"/>
    </w:pPr>
    <w:rPr>
      <w:rFonts w:asciiTheme="minorHAnsi" w:hAnsiTheme="minorHAnsi"/>
      <w:b/>
      <w:sz w:val="22"/>
      <w:szCs w:val="22"/>
    </w:rPr>
  </w:style>
  <w:style w:type="paragraph" w:styleId="TOC1">
    <w:name w:val="toc 1"/>
    <w:basedOn w:val="Normal"/>
    <w:next w:val="Normal"/>
    <w:autoRedefine/>
    <w:uiPriority w:val="39"/>
    <w:rsid w:val="008A4CDA"/>
    <w:pPr>
      <w:spacing w:before="120"/>
    </w:pPr>
    <w:rPr>
      <w:rFonts w:asciiTheme="minorHAnsi" w:hAnsiTheme="minorHAnsi"/>
      <w:b/>
    </w:rPr>
  </w:style>
  <w:style w:type="paragraph" w:styleId="TOC3">
    <w:name w:val="toc 3"/>
    <w:basedOn w:val="Normal"/>
    <w:next w:val="Normal"/>
    <w:autoRedefine/>
    <w:uiPriority w:val="39"/>
    <w:rsid w:val="008A4CDA"/>
    <w:pPr>
      <w:ind w:left="480"/>
    </w:pPr>
    <w:rPr>
      <w:rFonts w:asciiTheme="minorHAnsi" w:hAnsiTheme="minorHAnsi"/>
      <w:sz w:val="22"/>
      <w:szCs w:val="22"/>
    </w:rPr>
  </w:style>
  <w:style w:type="paragraph" w:styleId="TOC4">
    <w:name w:val="toc 4"/>
    <w:basedOn w:val="Normal"/>
    <w:next w:val="Normal"/>
    <w:autoRedefine/>
    <w:uiPriority w:val="39"/>
    <w:rsid w:val="008A4CDA"/>
    <w:pPr>
      <w:ind w:left="720"/>
    </w:pPr>
    <w:rPr>
      <w:rFonts w:asciiTheme="minorHAnsi" w:hAnsiTheme="minorHAnsi"/>
      <w:sz w:val="20"/>
      <w:szCs w:val="20"/>
    </w:rPr>
  </w:style>
  <w:style w:type="paragraph" w:styleId="TOC5">
    <w:name w:val="toc 5"/>
    <w:basedOn w:val="Normal"/>
    <w:next w:val="Normal"/>
    <w:autoRedefine/>
    <w:uiPriority w:val="39"/>
    <w:rsid w:val="008A4CDA"/>
    <w:pPr>
      <w:ind w:left="960"/>
    </w:pPr>
    <w:rPr>
      <w:rFonts w:asciiTheme="minorHAnsi" w:hAnsiTheme="minorHAnsi"/>
      <w:sz w:val="20"/>
      <w:szCs w:val="20"/>
    </w:rPr>
  </w:style>
  <w:style w:type="paragraph" w:styleId="TOC6">
    <w:name w:val="toc 6"/>
    <w:basedOn w:val="Normal"/>
    <w:next w:val="Normal"/>
    <w:autoRedefine/>
    <w:uiPriority w:val="39"/>
    <w:rsid w:val="008A4CDA"/>
    <w:pPr>
      <w:ind w:left="1200"/>
    </w:pPr>
    <w:rPr>
      <w:rFonts w:asciiTheme="minorHAnsi" w:hAnsiTheme="minorHAnsi"/>
      <w:sz w:val="20"/>
      <w:szCs w:val="20"/>
    </w:rPr>
  </w:style>
  <w:style w:type="paragraph" w:styleId="TOC7">
    <w:name w:val="toc 7"/>
    <w:basedOn w:val="Normal"/>
    <w:next w:val="Normal"/>
    <w:autoRedefine/>
    <w:uiPriority w:val="39"/>
    <w:rsid w:val="008A4CDA"/>
    <w:pPr>
      <w:ind w:left="1440"/>
    </w:pPr>
    <w:rPr>
      <w:rFonts w:asciiTheme="minorHAnsi" w:hAnsiTheme="minorHAnsi"/>
      <w:sz w:val="20"/>
      <w:szCs w:val="20"/>
    </w:rPr>
  </w:style>
  <w:style w:type="paragraph" w:styleId="TOC8">
    <w:name w:val="toc 8"/>
    <w:basedOn w:val="Normal"/>
    <w:next w:val="Normal"/>
    <w:autoRedefine/>
    <w:uiPriority w:val="39"/>
    <w:rsid w:val="008A4CDA"/>
    <w:pPr>
      <w:ind w:left="1680"/>
    </w:pPr>
    <w:rPr>
      <w:rFonts w:asciiTheme="minorHAnsi" w:hAnsiTheme="minorHAnsi"/>
      <w:sz w:val="20"/>
      <w:szCs w:val="20"/>
    </w:rPr>
  </w:style>
  <w:style w:type="paragraph" w:styleId="TOC9">
    <w:name w:val="toc 9"/>
    <w:basedOn w:val="Normal"/>
    <w:next w:val="Normal"/>
    <w:autoRedefine/>
    <w:uiPriority w:val="39"/>
    <w:rsid w:val="008A4CDA"/>
    <w:pPr>
      <w:ind w:left="1920"/>
    </w:pPr>
    <w:rPr>
      <w:rFonts w:asciiTheme="minorHAnsi" w:hAnsiTheme="minorHAnsi"/>
      <w:sz w:val="20"/>
      <w:szCs w:val="20"/>
    </w:rPr>
  </w:style>
  <w:style w:type="paragraph" w:customStyle="1" w:styleId="remarks">
    <w:name w:val="remarks"/>
    <w:basedOn w:val="Normal"/>
    <w:uiPriority w:val="99"/>
    <w:rsid w:val="008A4CDA"/>
    <w:pPr>
      <w:autoSpaceDE/>
      <w:autoSpaceDN/>
      <w:adjustRightInd/>
      <w:spacing w:after="100" w:afterAutospacing="1"/>
    </w:pPr>
    <w:rPr>
      <w:spacing w:val="0"/>
      <w:sz w:val="20"/>
      <w:szCs w:val="20"/>
    </w:rPr>
  </w:style>
  <w:style w:type="paragraph" w:customStyle="1" w:styleId="elucidation">
    <w:name w:val="elucidation"/>
    <w:basedOn w:val="Normal"/>
    <w:autoRedefine/>
    <w:uiPriority w:val="99"/>
    <w:rsid w:val="008A4CDA"/>
    <w:rPr>
      <w:sz w:val="18"/>
      <w:szCs w:val="18"/>
    </w:rPr>
  </w:style>
  <w:style w:type="character" w:customStyle="1" w:styleId="Rfrenceintense">
    <w:name w:val="Référence intense"/>
    <w:uiPriority w:val="99"/>
    <w:rsid w:val="00786620"/>
    <w:rPr>
      <w:b/>
      <w:bCs/>
      <w:smallCaps/>
      <w:color w:val="auto"/>
      <w:spacing w:val="5"/>
      <w:u w:val="single"/>
    </w:rPr>
  </w:style>
  <w:style w:type="paragraph" w:customStyle="1" w:styleId="Z-Fuzeile1">
    <w:name w:val="Z-Fußzeile 1"/>
    <w:basedOn w:val="Normal"/>
    <w:uiPriority w:val="99"/>
    <w:rsid w:val="00D97E4E"/>
    <w:pPr>
      <w:framePr w:w="6634" w:h="397" w:hRule="exact" w:hSpace="142" w:vSpace="142" w:wrap="notBeside" w:vAnchor="page" w:hAnchor="margin" w:y="15764"/>
      <w:autoSpaceDE/>
      <w:autoSpaceDN/>
      <w:adjustRightInd/>
      <w:spacing w:line="142" w:lineRule="exact"/>
    </w:pPr>
    <w:rPr>
      <w:rFonts w:ascii="Frutiger 45 Light" w:hAnsi="Frutiger 45 Light" w:cs="Frutiger 45 Light"/>
      <w:spacing w:val="0"/>
      <w:sz w:val="12"/>
      <w:szCs w:val="12"/>
      <w:lang w:val="de-DE" w:eastAsia="en-US"/>
    </w:rPr>
  </w:style>
  <w:style w:type="character" w:styleId="Emphasis">
    <w:name w:val="Emphasis"/>
    <w:basedOn w:val="DefaultParagraphFont"/>
    <w:uiPriority w:val="99"/>
    <w:rsid w:val="00C55714"/>
    <w:rPr>
      <w:rFonts w:ascii="Times New Roman" w:hAnsi="Times New Roman" w:cs="Times New Roman"/>
      <w:sz w:val="22"/>
      <w:szCs w:val="22"/>
    </w:rPr>
  </w:style>
  <w:style w:type="paragraph" w:styleId="BodyText2">
    <w:name w:val="Body Text 2"/>
    <w:basedOn w:val="Normal"/>
    <w:link w:val="BodyText2Char"/>
    <w:uiPriority w:val="99"/>
    <w:rsid w:val="00CF2751"/>
    <w:pPr>
      <w:spacing w:after="120" w:line="480" w:lineRule="auto"/>
    </w:pPr>
  </w:style>
  <w:style w:type="character" w:customStyle="1" w:styleId="BodyText2Char">
    <w:name w:val="Body Text 2 Char"/>
    <w:basedOn w:val="DefaultParagraphFont"/>
    <w:link w:val="BodyText2"/>
    <w:uiPriority w:val="99"/>
    <w:locked/>
    <w:rsid w:val="00CF2751"/>
    <w:rPr>
      <w:rFonts w:ascii="Arial" w:hAnsi="Arial" w:cs="Arial"/>
      <w:spacing w:val="-3"/>
      <w:sz w:val="24"/>
      <w:szCs w:val="24"/>
      <w:lang w:val="en-GB" w:eastAsia="fi-FI"/>
    </w:rPr>
  </w:style>
  <w:style w:type="paragraph" w:customStyle="1" w:styleId="StandardTex">
    <w:name w:val="Standard Tex"/>
    <w:uiPriority w:val="99"/>
    <w:rsid w:val="00F128A2"/>
    <w:pPr>
      <w:autoSpaceDE w:val="0"/>
      <w:autoSpaceDN w:val="0"/>
      <w:adjustRightInd w:val="0"/>
    </w:pPr>
    <w:rPr>
      <w:rFonts w:ascii="SimSun" w:hAnsi="Verdana Standaard" w:cs="SimSun"/>
      <w:spacing w:val="-3"/>
      <w:lang w:val="zh-CN" w:eastAsia="nl-NL"/>
    </w:rPr>
  </w:style>
  <w:style w:type="paragraph" w:styleId="TOCHeading">
    <w:name w:val="TOC Heading"/>
    <w:basedOn w:val="Heading1"/>
    <w:next w:val="Normal"/>
    <w:uiPriority w:val="39"/>
    <w:qFormat/>
    <w:rsid w:val="00C55714"/>
    <w:pPr>
      <w:keepNext/>
      <w:keepLines/>
      <w:numPr>
        <w:numId w:val="0"/>
      </w:numPr>
      <w:autoSpaceDE/>
      <w:autoSpaceDN/>
      <w:adjustRightInd/>
      <w:spacing w:beforeLines="0" w:afterLines="0" w:line="276" w:lineRule="auto"/>
      <w:outlineLvl w:val="9"/>
    </w:pPr>
    <w:rPr>
      <w:rFonts w:ascii="Calibri" w:eastAsia="MS ????" w:hAnsi="Calibri" w:cs="Calibri"/>
      <w:color w:val="365F91"/>
      <w:spacing w:val="0"/>
      <w:sz w:val="28"/>
      <w:szCs w:val="28"/>
      <w:lang w:val="en-US" w:eastAsia="en-US"/>
    </w:rPr>
  </w:style>
  <w:style w:type="paragraph" w:customStyle="1" w:styleId="Nummerierung">
    <w:name w:val="Nummerierung"/>
    <w:basedOn w:val="Normal"/>
    <w:link w:val="NummerierungZchn"/>
    <w:uiPriority w:val="99"/>
    <w:rsid w:val="002813FE"/>
    <w:pPr>
      <w:numPr>
        <w:numId w:val="2"/>
      </w:numPr>
      <w:autoSpaceDE/>
      <w:autoSpaceDN/>
      <w:adjustRightInd/>
      <w:spacing w:line="276" w:lineRule="auto"/>
    </w:pPr>
    <w:rPr>
      <w:spacing w:val="0"/>
      <w:sz w:val="22"/>
      <w:szCs w:val="22"/>
      <w:lang w:val="en-US" w:eastAsia="da-DK"/>
    </w:rPr>
  </w:style>
  <w:style w:type="character" w:customStyle="1" w:styleId="NummerierungZchn">
    <w:name w:val="Nummerierung Zchn"/>
    <w:link w:val="Nummerierung"/>
    <w:uiPriority w:val="99"/>
    <w:locked/>
    <w:rsid w:val="002813FE"/>
    <w:rPr>
      <w:rFonts w:ascii="Arial Narrow" w:hAnsi="Arial Narrow" w:cs="Arial Narrow"/>
      <w:bCs/>
      <w:lang w:val="en-US"/>
    </w:rPr>
  </w:style>
  <w:style w:type="paragraph" w:customStyle="1" w:styleId="NummerierungII">
    <w:name w:val="Nummerierung II"/>
    <w:basedOn w:val="Normal"/>
    <w:link w:val="NummerierungIIZchn"/>
    <w:uiPriority w:val="99"/>
    <w:rsid w:val="00F94254"/>
    <w:pPr>
      <w:numPr>
        <w:numId w:val="3"/>
      </w:numPr>
      <w:autoSpaceDE/>
      <w:autoSpaceDN/>
      <w:adjustRightInd/>
      <w:spacing w:line="276" w:lineRule="auto"/>
    </w:pPr>
    <w:rPr>
      <w:spacing w:val="0"/>
      <w:sz w:val="22"/>
      <w:szCs w:val="22"/>
      <w:lang w:val="en-US" w:eastAsia="da-DK"/>
    </w:rPr>
  </w:style>
  <w:style w:type="character" w:customStyle="1" w:styleId="NummerierungIIZchn">
    <w:name w:val="Nummerierung II Zchn"/>
    <w:link w:val="NummerierungII"/>
    <w:uiPriority w:val="99"/>
    <w:locked/>
    <w:rsid w:val="00F94254"/>
    <w:rPr>
      <w:rFonts w:ascii="Arial Narrow" w:hAnsi="Arial Narrow" w:cs="Arial Narrow"/>
      <w:bCs/>
      <w:lang w:val="en-US"/>
    </w:rPr>
  </w:style>
  <w:style w:type="paragraph" w:customStyle="1" w:styleId="VDIVDEITMitarbeiter">
    <w:name w:val="VDIVDE IT Mitarbeiter"/>
    <w:basedOn w:val="Normal"/>
    <w:next w:val="Normal"/>
    <w:uiPriority w:val="99"/>
    <w:rsid w:val="00E902E4"/>
    <w:pPr>
      <w:autoSpaceDE/>
      <w:autoSpaceDN/>
      <w:adjustRightInd/>
    </w:pPr>
    <w:rPr>
      <w:spacing w:val="0"/>
      <w:lang w:val="de-DE" w:eastAsia="de-DE"/>
    </w:rPr>
  </w:style>
  <w:style w:type="table" w:styleId="TableGrid">
    <w:name w:val="Table Grid"/>
    <w:basedOn w:val="TableNormal"/>
    <w:rsid w:val="00E902E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normal">
    <w:name w:val="Bullet 1 normal"/>
    <w:basedOn w:val="Normal"/>
    <w:uiPriority w:val="99"/>
    <w:rsid w:val="00E902E4"/>
    <w:pPr>
      <w:keepLines/>
      <w:numPr>
        <w:numId w:val="4"/>
      </w:numPr>
      <w:autoSpaceDE/>
      <w:autoSpaceDN/>
      <w:adjustRightInd/>
      <w:spacing w:after="120"/>
    </w:pPr>
    <w:rPr>
      <w:spacing w:val="0"/>
      <w:sz w:val="22"/>
      <w:szCs w:val="22"/>
      <w:lang w:val="nl-BE" w:eastAsia="en-US"/>
    </w:rPr>
  </w:style>
  <w:style w:type="paragraph" w:customStyle="1" w:styleId="Listeafsnit1">
    <w:name w:val="Listeafsnit1"/>
    <w:basedOn w:val="Normal"/>
    <w:uiPriority w:val="99"/>
    <w:rsid w:val="00E902E4"/>
    <w:pPr>
      <w:autoSpaceDE/>
      <w:autoSpaceDN/>
      <w:adjustRightInd/>
      <w:ind w:left="1304"/>
    </w:pPr>
    <w:rPr>
      <w:spacing w:val="0"/>
      <w:sz w:val="20"/>
      <w:szCs w:val="20"/>
      <w:lang w:val="de-DE" w:eastAsia="de-DE"/>
    </w:rPr>
  </w:style>
  <w:style w:type="character" w:customStyle="1" w:styleId="FootnoteTextChar1">
    <w:name w:val="Footnote Text Char1"/>
    <w:aliases w:val="Car Char1,Schriftart: 9 pt Char1,Schriftart: 10 pt Char1,Schriftart: 8 pt Char1,WB-Fußnotentext Char1,fn Char1,Footnotes Char1,Footnote ak Char1"/>
    <w:link w:val="FootnoteText"/>
    <w:uiPriority w:val="99"/>
    <w:locked/>
    <w:rsid w:val="00E902E4"/>
    <w:rPr>
      <w:b/>
      <w:bCs/>
      <w:spacing w:val="-3"/>
      <w:lang w:val="fr-FR" w:eastAsia="fr-BE"/>
    </w:rPr>
  </w:style>
  <w:style w:type="paragraph" w:styleId="ListParagraph">
    <w:name w:val="List Paragraph"/>
    <w:basedOn w:val="Normal"/>
    <w:uiPriority w:val="99"/>
    <w:qFormat/>
    <w:rsid w:val="00C55714"/>
    <w:pPr>
      <w:autoSpaceDE/>
      <w:autoSpaceDN/>
      <w:adjustRightInd/>
      <w:ind w:left="720"/>
    </w:pPr>
    <w:rPr>
      <w:rFonts w:cs="Times New Roman"/>
      <w:spacing w:val="0"/>
      <w:lang w:val="en-US" w:eastAsia="en-US"/>
    </w:rPr>
  </w:style>
  <w:style w:type="character" w:styleId="SubtleEmphasis">
    <w:name w:val="Subtle Emphasis"/>
    <w:basedOn w:val="DefaultParagraphFont"/>
    <w:uiPriority w:val="99"/>
    <w:qFormat/>
    <w:rsid w:val="00C55714"/>
    <w:rPr>
      <w:i/>
      <w:iCs/>
      <w:color w:val="808080"/>
    </w:rPr>
  </w:style>
  <w:style w:type="paragraph" w:styleId="NormalWeb">
    <w:name w:val="Normal (Web)"/>
    <w:basedOn w:val="Normal"/>
    <w:uiPriority w:val="99"/>
    <w:rsid w:val="00E902E4"/>
    <w:pPr>
      <w:autoSpaceDE/>
      <w:autoSpaceDN/>
      <w:adjustRightInd/>
      <w:spacing w:before="100" w:beforeAutospacing="1" w:after="100" w:afterAutospacing="1"/>
    </w:pPr>
    <w:rPr>
      <w:rFonts w:cs="Times New Roman"/>
      <w:spacing w:val="0"/>
      <w:lang w:val="pt-PT" w:eastAsia="pt-PT"/>
    </w:rPr>
  </w:style>
  <w:style w:type="paragraph" w:customStyle="1" w:styleId="ListParagraph1">
    <w:name w:val="List Paragraph1"/>
    <w:basedOn w:val="Normal"/>
    <w:uiPriority w:val="99"/>
    <w:rsid w:val="00E902E4"/>
    <w:pPr>
      <w:autoSpaceDE/>
      <w:autoSpaceDN/>
      <w:adjustRightInd/>
      <w:ind w:left="720"/>
    </w:pPr>
    <w:rPr>
      <w:rFonts w:cs="Times New Roman"/>
      <w:spacing w:val="0"/>
      <w:lang w:val="en-US" w:eastAsia="en-US"/>
    </w:rPr>
  </w:style>
  <w:style w:type="character" w:customStyle="1" w:styleId="googqs-tidbit-0">
    <w:name w:val="goog_qs-tidbit-0"/>
    <w:uiPriority w:val="99"/>
    <w:rsid w:val="00E902E4"/>
  </w:style>
  <w:style w:type="character" w:customStyle="1" w:styleId="googqs-tidbit">
    <w:name w:val="goog_qs-tidbit"/>
    <w:uiPriority w:val="99"/>
    <w:rsid w:val="00E902E4"/>
  </w:style>
  <w:style w:type="character" w:customStyle="1" w:styleId="hps">
    <w:name w:val="hps"/>
    <w:uiPriority w:val="99"/>
    <w:rsid w:val="00E902E4"/>
  </w:style>
  <w:style w:type="character" w:customStyle="1" w:styleId="ft">
    <w:name w:val="ft"/>
    <w:uiPriority w:val="99"/>
    <w:rsid w:val="00E902E4"/>
  </w:style>
  <w:style w:type="paragraph" w:styleId="Quote">
    <w:name w:val="Quote"/>
    <w:basedOn w:val="Normal"/>
    <w:next w:val="Normal"/>
    <w:link w:val="QuoteChar"/>
    <w:uiPriority w:val="29"/>
    <w:qFormat/>
    <w:rsid w:val="00C55714"/>
    <w:rPr>
      <w:i/>
      <w:iCs/>
      <w:color w:val="000000" w:themeColor="text1"/>
    </w:rPr>
  </w:style>
  <w:style w:type="character" w:customStyle="1" w:styleId="QuoteChar">
    <w:name w:val="Quote Char"/>
    <w:basedOn w:val="DefaultParagraphFont"/>
    <w:link w:val="Quote"/>
    <w:uiPriority w:val="29"/>
    <w:rsid w:val="00C55714"/>
    <w:rPr>
      <w:rFonts w:ascii="Arial Narrow" w:hAnsi="Arial Narrow" w:cs="Arial Narrow"/>
      <w:bCs/>
      <w:i/>
      <w:iCs/>
      <w:color w:val="000000" w:themeColor="text1"/>
      <w:spacing w:val="-3"/>
      <w:sz w:val="24"/>
      <w:szCs w:val="24"/>
      <w:lang w:val="en-GB" w:eastAsia="fi-FI"/>
    </w:rPr>
  </w:style>
  <w:style w:type="paragraph" w:styleId="Revision">
    <w:name w:val="Revision"/>
    <w:hidden/>
    <w:uiPriority w:val="99"/>
    <w:semiHidden/>
    <w:rsid w:val="003C2646"/>
    <w:rPr>
      <w:rFonts w:ascii="Arial Narrow" w:hAnsi="Arial Narrow" w:cs="Arial Narrow"/>
      <w:bCs/>
      <w:spacing w:val="-3"/>
      <w:sz w:val="24"/>
      <w:szCs w:val="24"/>
      <w:lang w:val="en-GB" w:eastAsia="fi-FI"/>
    </w:rPr>
  </w:style>
  <w:style w:type="character" w:customStyle="1" w:styleId="apple-style-span">
    <w:name w:val="apple-style-span"/>
    <w:basedOn w:val="DefaultParagraphFont"/>
    <w:rsid w:val="00E902DF"/>
  </w:style>
  <w:style w:type="table" w:customStyle="1" w:styleId="TableGrid1">
    <w:name w:val="Table Grid1"/>
    <w:basedOn w:val="TableNormal"/>
    <w:next w:val="TableGrid"/>
    <w:rsid w:val="00A26975"/>
    <w:rPr>
      <w:rFonts w:eastAsia="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67265">
      <w:marLeft w:val="0"/>
      <w:marRight w:val="0"/>
      <w:marTop w:val="0"/>
      <w:marBottom w:val="0"/>
      <w:divBdr>
        <w:top w:val="none" w:sz="0" w:space="0" w:color="auto"/>
        <w:left w:val="none" w:sz="0" w:space="0" w:color="auto"/>
        <w:bottom w:val="none" w:sz="0" w:space="0" w:color="auto"/>
        <w:right w:val="none" w:sz="0" w:space="0" w:color="auto"/>
      </w:divBdr>
    </w:div>
    <w:div w:id="803619367">
      <w:bodyDiv w:val="1"/>
      <w:marLeft w:val="0"/>
      <w:marRight w:val="0"/>
      <w:marTop w:val="0"/>
      <w:marBottom w:val="0"/>
      <w:divBdr>
        <w:top w:val="none" w:sz="0" w:space="0" w:color="auto"/>
        <w:left w:val="none" w:sz="0" w:space="0" w:color="auto"/>
        <w:bottom w:val="none" w:sz="0" w:space="0" w:color="auto"/>
        <w:right w:val="none" w:sz="0" w:space="0" w:color="auto"/>
      </w:divBdr>
    </w:div>
    <w:div w:id="912279675">
      <w:bodyDiv w:val="1"/>
      <w:marLeft w:val="0"/>
      <w:marRight w:val="0"/>
      <w:marTop w:val="0"/>
      <w:marBottom w:val="0"/>
      <w:divBdr>
        <w:top w:val="none" w:sz="0" w:space="0" w:color="auto"/>
        <w:left w:val="none" w:sz="0" w:space="0" w:color="auto"/>
        <w:bottom w:val="none" w:sz="0" w:space="0" w:color="auto"/>
        <w:right w:val="none" w:sz="0" w:space="0" w:color="auto"/>
      </w:divBdr>
    </w:div>
    <w:div w:id="143439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A16C6-298E-48D2-8D7D-F3EF0FFB2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13</Pages>
  <Words>1795</Words>
  <Characters>10235</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The working-group provides this model Consortium Agreement as draft without ‎assuming any warranty or responsibility</vt:lpstr>
      <vt:lpstr>The working-group provides this model Consortium Agreement as draft without ‎assuming any warranty or responsibility</vt:lpstr>
    </vt:vector>
  </TitlesOfParts>
  <Company>Fraunhofer Gesellschaft</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working-group provides this model Consortium Agreement as draft without ‎assuming any warranty or responsibility</dc:title>
  <dc:creator>DESCA</dc:creator>
  <cp:lastModifiedBy>Mads Mørk</cp:lastModifiedBy>
  <cp:revision>115</cp:revision>
  <cp:lastPrinted>2014-02-05T14:23:00Z</cp:lastPrinted>
  <dcterms:created xsi:type="dcterms:W3CDTF">2019-11-21T09:41:00Z</dcterms:created>
  <dcterms:modified xsi:type="dcterms:W3CDTF">2019-11-26T16:37:00Z</dcterms:modified>
</cp:coreProperties>
</file>